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5B5" w14:textId="77777777" w:rsidR="005B118C" w:rsidRPr="00766731" w:rsidRDefault="00CD55CA">
      <w:pPr>
        <w:jc w:val="right"/>
        <w:rPr>
          <w:rFonts w:asciiTheme="majorHAnsi" w:eastAsia="Calibri" w:hAnsiTheme="majorHAnsi" w:cs="Calibri"/>
          <w:b/>
          <w:color w:val="073763"/>
        </w:rPr>
      </w:pPr>
      <w:proofErr w:type="spellStart"/>
      <w:r w:rsidRPr="00766731">
        <w:rPr>
          <w:rFonts w:asciiTheme="majorHAnsi" w:eastAsia="Calibri" w:hAnsiTheme="majorHAnsi" w:cs="Calibri"/>
          <w:b/>
          <w:color w:val="073763"/>
        </w:rPr>
        <w:t>OpenChain</w:t>
      </w:r>
      <w:proofErr w:type="spellEnd"/>
      <w:r w:rsidRPr="00766731">
        <w:rPr>
          <w:rFonts w:asciiTheme="majorHAnsi" w:eastAsia="Calibri" w:hAnsiTheme="majorHAnsi" w:cs="Calibri"/>
          <w:b/>
          <w:color w:val="073763"/>
        </w:rPr>
        <w:t xml:space="preserve"> </w:t>
      </w:r>
      <w:proofErr w:type="spellStart"/>
      <w:r w:rsidRPr="00766731">
        <w:rPr>
          <w:rFonts w:asciiTheme="majorHAnsi" w:eastAsia="Calibri" w:hAnsiTheme="majorHAnsi" w:cs="Calibri"/>
          <w:b/>
          <w:color w:val="073763"/>
        </w:rPr>
        <w:t>Specification</w:t>
      </w:r>
      <w:proofErr w:type="spellEnd"/>
    </w:p>
    <w:p w14:paraId="489B7BE7" w14:textId="77777777" w:rsidR="005B118C" w:rsidRPr="00766731" w:rsidRDefault="00CD55CA">
      <w:pPr>
        <w:jc w:val="right"/>
        <w:rPr>
          <w:rFonts w:asciiTheme="majorHAnsi" w:eastAsia="Calibri" w:hAnsiTheme="majorHAnsi" w:cs="Calibri"/>
          <w:color w:val="073763"/>
        </w:rPr>
      </w:pPr>
      <w:r w:rsidRPr="00766731">
        <w:rPr>
          <w:rFonts w:asciiTheme="majorHAnsi" w:eastAsia="Calibri" w:hAnsiTheme="majorHAnsi" w:cs="Calibri"/>
          <w:color w:val="073763"/>
        </w:rPr>
        <w:t xml:space="preserve">Version 1.2 </w:t>
      </w:r>
    </w:p>
    <w:p w14:paraId="0FED1D2B" w14:textId="77777777" w:rsidR="005B118C" w:rsidRPr="00766731" w:rsidRDefault="00CD55CA">
      <w:pPr>
        <w:numPr>
          <w:ilvl w:val="0"/>
          <w:numId w:val="3"/>
        </w:numPr>
        <w:contextualSpacing/>
        <w:jc w:val="right"/>
        <w:rPr>
          <w:rFonts w:asciiTheme="majorHAnsi" w:eastAsia="Calibri" w:hAnsiTheme="majorHAnsi" w:cs="Calibri"/>
          <w:color w:val="073763"/>
        </w:rPr>
      </w:pPr>
      <w:r w:rsidRPr="00766731">
        <w:rPr>
          <w:rFonts w:asciiTheme="majorHAnsi" w:eastAsia="Calibri" w:hAnsiTheme="majorHAnsi" w:cs="Calibri"/>
          <w:color w:val="073763"/>
        </w:rPr>
        <w:t xml:space="preserve">Translation </w:t>
      </w:r>
      <w:proofErr w:type="spellStart"/>
      <w:r w:rsidRPr="00766731">
        <w:rPr>
          <w:rFonts w:asciiTheme="majorHAnsi" w:eastAsia="Calibri" w:hAnsiTheme="majorHAnsi" w:cs="Calibri"/>
          <w:color w:val="073763"/>
        </w:rPr>
        <w:t>Draft</w:t>
      </w:r>
      <w:proofErr w:type="spellEnd"/>
      <w:r w:rsidRPr="00766731">
        <w:rPr>
          <w:rFonts w:asciiTheme="majorHAnsi" w:eastAsia="Calibri" w:hAnsiTheme="majorHAnsi" w:cs="Calibri"/>
          <w:color w:val="073763"/>
        </w:rPr>
        <w:t xml:space="preserve"> Englisch / Deutsch </w:t>
      </w:r>
      <w:r w:rsidR="00C863E5" w:rsidRPr="00766731">
        <w:rPr>
          <w:rFonts w:asciiTheme="majorHAnsi" w:eastAsia="Calibri" w:hAnsiTheme="majorHAnsi" w:cs="Calibri"/>
          <w:color w:val="073763"/>
        </w:rPr>
        <w:t>–</w:t>
      </w:r>
      <w:r w:rsidRPr="00766731">
        <w:rPr>
          <w:rFonts w:asciiTheme="majorHAnsi" w:eastAsia="Calibri" w:hAnsiTheme="majorHAnsi" w:cs="Calibri"/>
          <w:color w:val="073763"/>
        </w:rPr>
        <w:t xml:space="preserve"> </w:t>
      </w:r>
    </w:p>
    <w:p w14:paraId="1684C2B4" w14:textId="77777777" w:rsidR="00C863E5" w:rsidRPr="00766731" w:rsidRDefault="00C863E5" w:rsidP="00C863E5">
      <w:pPr>
        <w:contextualSpacing/>
        <w:jc w:val="right"/>
        <w:rPr>
          <w:rFonts w:asciiTheme="majorHAnsi" w:eastAsia="Calibri" w:hAnsiTheme="majorHAnsi" w:cs="Calibri"/>
          <w:color w:val="073763"/>
        </w:rPr>
      </w:pPr>
    </w:p>
    <w:p w14:paraId="4FD4736F" w14:textId="77777777" w:rsidR="005B118C" w:rsidRPr="00766731" w:rsidRDefault="005B118C">
      <w:pPr>
        <w:rPr>
          <w:rFonts w:asciiTheme="majorHAnsi" w:eastAsia="Calibri" w:hAnsiTheme="majorHAnsi" w:cs="Calibri"/>
        </w:rPr>
      </w:pPr>
    </w:p>
    <w:p w14:paraId="245D51DA" w14:textId="77777777" w:rsidR="005B118C" w:rsidRPr="00766731" w:rsidRDefault="005B118C">
      <w:pPr>
        <w:rPr>
          <w:rFonts w:asciiTheme="majorHAnsi" w:eastAsia="Calibri" w:hAnsiTheme="majorHAnsi" w:cs="Calibri"/>
        </w:rPr>
      </w:pPr>
    </w:p>
    <w:p w14:paraId="2B19DA95" w14:textId="77777777" w:rsidR="005B118C" w:rsidRPr="00766731" w:rsidRDefault="00CD55CA">
      <w:pPr>
        <w:rPr>
          <w:rFonts w:asciiTheme="majorHAnsi" w:eastAsia="Calibri" w:hAnsiTheme="majorHAnsi" w:cs="Calibri"/>
        </w:rPr>
      </w:pPr>
      <w:r w:rsidRPr="00766731">
        <w:rPr>
          <w:rFonts w:asciiTheme="majorHAnsi" w:hAnsiTheme="majorHAnsi"/>
        </w:rPr>
        <w:br w:type="page"/>
      </w:r>
    </w:p>
    <w:p w14:paraId="19E35D6C" w14:textId="77777777" w:rsidR="005B118C" w:rsidRPr="00766731" w:rsidRDefault="00CD55CA">
      <w:pPr>
        <w:rPr>
          <w:rFonts w:asciiTheme="majorHAnsi" w:eastAsia="Calibri" w:hAnsiTheme="majorHAnsi" w:cs="Calibri"/>
        </w:rPr>
      </w:pPr>
      <w:r w:rsidRPr="00766731">
        <w:rPr>
          <w:rFonts w:asciiTheme="majorHAnsi" w:eastAsia="Calibri" w:hAnsiTheme="majorHAnsi" w:cs="Calibri"/>
          <w:color w:val="073763"/>
        </w:rPr>
        <w:lastRenderedPageBreak/>
        <w:t>Inhaltsverzeichnis</w:t>
      </w:r>
    </w:p>
    <w:p w14:paraId="4283C32A" w14:textId="77777777" w:rsidR="005B118C" w:rsidRPr="00766731" w:rsidRDefault="005B118C">
      <w:pPr>
        <w:rPr>
          <w:rFonts w:asciiTheme="majorHAnsi" w:eastAsia="Calibri" w:hAnsiTheme="majorHAnsi" w:cs="Calibri"/>
        </w:rPr>
      </w:pPr>
    </w:p>
    <w:p w14:paraId="53E2EE4F" w14:textId="77777777" w:rsidR="005B118C" w:rsidRPr="00766731" w:rsidRDefault="005B118C">
      <w:pPr>
        <w:rPr>
          <w:rFonts w:asciiTheme="majorHAnsi" w:eastAsia="Calibri" w:hAnsiTheme="majorHAnsi" w:cs="Calibri"/>
        </w:rPr>
      </w:pPr>
    </w:p>
    <w:p w14:paraId="43DD348D" w14:textId="77777777" w:rsidR="005B118C" w:rsidRPr="00766731" w:rsidRDefault="005B118C">
      <w:pPr>
        <w:rPr>
          <w:rFonts w:asciiTheme="majorHAnsi" w:eastAsia="Calibri" w:hAnsiTheme="majorHAnsi" w:cs="Calibri"/>
        </w:rPr>
      </w:pPr>
    </w:p>
    <w:p w14:paraId="1835D5A0" w14:textId="77777777" w:rsidR="005B118C" w:rsidRPr="00766731" w:rsidRDefault="005B118C">
      <w:pPr>
        <w:rPr>
          <w:rFonts w:asciiTheme="majorHAnsi" w:eastAsia="Calibri" w:hAnsiTheme="majorHAnsi" w:cs="Calibri"/>
        </w:rPr>
      </w:pPr>
    </w:p>
    <w:p w14:paraId="64510AC7" w14:textId="77777777" w:rsidR="005B118C" w:rsidRPr="00766731" w:rsidRDefault="005B118C">
      <w:pPr>
        <w:rPr>
          <w:rFonts w:asciiTheme="majorHAnsi" w:eastAsia="Calibri" w:hAnsiTheme="majorHAnsi" w:cs="Calibri"/>
        </w:rPr>
      </w:pPr>
    </w:p>
    <w:p w14:paraId="14176237" w14:textId="77777777" w:rsidR="005B118C" w:rsidRPr="00766731" w:rsidRDefault="005B118C">
      <w:pPr>
        <w:rPr>
          <w:rFonts w:asciiTheme="majorHAnsi" w:eastAsia="Calibri" w:hAnsiTheme="majorHAnsi" w:cs="Calibri"/>
        </w:rPr>
      </w:pPr>
    </w:p>
    <w:p w14:paraId="601F9D5D" w14:textId="77777777" w:rsidR="005B118C" w:rsidRPr="00766731" w:rsidRDefault="005B118C">
      <w:pPr>
        <w:rPr>
          <w:rFonts w:asciiTheme="majorHAnsi" w:eastAsia="Calibri" w:hAnsiTheme="majorHAnsi" w:cs="Calibri"/>
        </w:rPr>
      </w:pPr>
    </w:p>
    <w:p w14:paraId="37E4DA45" w14:textId="77777777" w:rsidR="005B118C" w:rsidRPr="00766731" w:rsidRDefault="005B118C">
      <w:pPr>
        <w:rPr>
          <w:rFonts w:asciiTheme="majorHAnsi" w:eastAsia="Calibri" w:hAnsiTheme="majorHAnsi" w:cs="Calibri"/>
        </w:rPr>
      </w:pPr>
    </w:p>
    <w:p w14:paraId="6196489B" w14:textId="77777777" w:rsidR="005B118C" w:rsidRPr="00766731" w:rsidRDefault="005B118C">
      <w:pPr>
        <w:rPr>
          <w:rFonts w:asciiTheme="majorHAnsi" w:eastAsia="Calibri" w:hAnsiTheme="majorHAnsi" w:cs="Calibri"/>
        </w:rPr>
      </w:pPr>
    </w:p>
    <w:p w14:paraId="5D6C3D58" w14:textId="77777777" w:rsidR="005B118C" w:rsidRPr="00766731" w:rsidRDefault="005B118C">
      <w:pPr>
        <w:rPr>
          <w:rFonts w:asciiTheme="majorHAnsi" w:eastAsia="Calibri" w:hAnsiTheme="majorHAnsi" w:cs="Calibri"/>
        </w:rPr>
      </w:pPr>
    </w:p>
    <w:p w14:paraId="1C7A4D69" w14:textId="77777777" w:rsidR="005B118C" w:rsidRPr="00766731" w:rsidRDefault="005B118C">
      <w:pPr>
        <w:rPr>
          <w:rFonts w:asciiTheme="majorHAnsi" w:eastAsia="Calibri" w:hAnsiTheme="majorHAnsi" w:cs="Calibri"/>
        </w:rPr>
      </w:pPr>
    </w:p>
    <w:p w14:paraId="1AF872F7" w14:textId="77777777" w:rsidR="005B118C" w:rsidRPr="00766731" w:rsidRDefault="005B118C">
      <w:pPr>
        <w:rPr>
          <w:rFonts w:asciiTheme="majorHAnsi" w:eastAsia="Calibri" w:hAnsiTheme="majorHAnsi" w:cs="Calibri"/>
        </w:rPr>
      </w:pPr>
    </w:p>
    <w:p w14:paraId="485F1B96" w14:textId="77777777" w:rsidR="005B118C" w:rsidRPr="00766731" w:rsidRDefault="005B118C">
      <w:pPr>
        <w:rPr>
          <w:rFonts w:asciiTheme="majorHAnsi" w:eastAsia="Calibri" w:hAnsiTheme="majorHAnsi" w:cs="Calibri"/>
        </w:rPr>
      </w:pPr>
    </w:p>
    <w:p w14:paraId="03B229A1" w14:textId="77777777" w:rsidR="005B118C" w:rsidRPr="00766731" w:rsidRDefault="005B118C">
      <w:pPr>
        <w:rPr>
          <w:rFonts w:asciiTheme="majorHAnsi" w:eastAsia="Calibri" w:hAnsiTheme="majorHAnsi" w:cs="Calibri"/>
        </w:rPr>
      </w:pPr>
    </w:p>
    <w:p w14:paraId="64F3BAAF" w14:textId="77777777" w:rsidR="005B118C" w:rsidRPr="00766731" w:rsidRDefault="005B118C">
      <w:pPr>
        <w:rPr>
          <w:rFonts w:asciiTheme="majorHAnsi" w:eastAsia="Calibri" w:hAnsiTheme="majorHAnsi" w:cs="Calibri"/>
        </w:rPr>
      </w:pPr>
    </w:p>
    <w:p w14:paraId="754DCA6D" w14:textId="77777777" w:rsidR="005B118C" w:rsidRPr="00766731" w:rsidRDefault="005B118C">
      <w:pPr>
        <w:rPr>
          <w:rFonts w:asciiTheme="majorHAnsi" w:eastAsia="Calibri" w:hAnsiTheme="majorHAnsi" w:cs="Calibri"/>
        </w:rPr>
      </w:pPr>
    </w:p>
    <w:p w14:paraId="445BA54B" w14:textId="77777777" w:rsidR="005B118C" w:rsidRPr="00766731" w:rsidRDefault="005B118C">
      <w:pPr>
        <w:rPr>
          <w:rFonts w:asciiTheme="majorHAnsi" w:eastAsia="Calibri" w:hAnsiTheme="majorHAnsi" w:cs="Calibri"/>
        </w:rPr>
      </w:pPr>
    </w:p>
    <w:p w14:paraId="0AE10517" w14:textId="77777777" w:rsidR="005B118C" w:rsidRPr="00766731" w:rsidRDefault="005B118C">
      <w:pPr>
        <w:rPr>
          <w:rFonts w:asciiTheme="majorHAnsi" w:eastAsia="Calibri" w:hAnsiTheme="majorHAnsi" w:cs="Calibri"/>
        </w:rPr>
      </w:pPr>
    </w:p>
    <w:p w14:paraId="758D0AD6" w14:textId="77777777" w:rsidR="005B118C" w:rsidRPr="00766731" w:rsidRDefault="005B118C">
      <w:pPr>
        <w:rPr>
          <w:rFonts w:asciiTheme="majorHAnsi" w:eastAsia="Calibri" w:hAnsiTheme="majorHAnsi" w:cs="Calibri"/>
        </w:rPr>
      </w:pPr>
    </w:p>
    <w:p w14:paraId="3EE59885" w14:textId="77777777" w:rsidR="005B118C" w:rsidRPr="00766731" w:rsidRDefault="005B118C">
      <w:pPr>
        <w:rPr>
          <w:rFonts w:asciiTheme="majorHAnsi" w:eastAsia="Calibri" w:hAnsiTheme="majorHAnsi" w:cs="Calibri"/>
        </w:rPr>
      </w:pPr>
    </w:p>
    <w:p w14:paraId="09190BFF" w14:textId="77777777" w:rsidR="005B118C" w:rsidRPr="00766731" w:rsidRDefault="005B118C">
      <w:pPr>
        <w:rPr>
          <w:rFonts w:asciiTheme="majorHAnsi" w:eastAsia="Calibri" w:hAnsiTheme="majorHAnsi" w:cs="Calibri"/>
        </w:rPr>
      </w:pPr>
    </w:p>
    <w:p w14:paraId="20EDFBC6" w14:textId="77777777" w:rsidR="005B118C" w:rsidRPr="00766731" w:rsidRDefault="005B118C">
      <w:pPr>
        <w:rPr>
          <w:rFonts w:asciiTheme="majorHAnsi" w:eastAsia="Calibri" w:hAnsiTheme="majorHAnsi" w:cs="Calibri"/>
        </w:rPr>
      </w:pPr>
    </w:p>
    <w:p w14:paraId="64E08F01" w14:textId="77777777" w:rsidR="005B118C" w:rsidRPr="00766731" w:rsidRDefault="005B118C">
      <w:pPr>
        <w:rPr>
          <w:rFonts w:asciiTheme="majorHAnsi" w:eastAsia="Calibri" w:hAnsiTheme="majorHAnsi" w:cs="Calibri"/>
        </w:rPr>
      </w:pPr>
    </w:p>
    <w:p w14:paraId="15DAFC6C" w14:textId="77777777" w:rsidR="005B118C" w:rsidRPr="00766731" w:rsidRDefault="005B118C">
      <w:pPr>
        <w:rPr>
          <w:rFonts w:asciiTheme="majorHAnsi" w:eastAsia="Calibri" w:hAnsiTheme="majorHAnsi" w:cs="Calibri"/>
        </w:rPr>
      </w:pPr>
    </w:p>
    <w:p w14:paraId="0D1273A9" w14:textId="77777777" w:rsidR="005B118C" w:rsidRPr="00766731" w:rsidRDefault="005B118C">
      <w:pPr>
        <w:rPr>
          <w:rFonts w:asciiTheme="majorHAnsi" w:eastAsia="Calibri" w:hAnsiTheme="majorHAnsi" w:cs="Calibri"/>
        </w:rPr>
      </w:pPr>
    </w:p>
    <w:p w14:paraId="17EBC542" w14:textId="77777777" w:rsidR="005B118C" w:rsidRPr="00766731" w:rsidRDefault="005B118C">
      <w:pPr>
        <w:rPr>
          <w:rFonts w:asciiTheme="majorHAnsi" w:eastAsia="Calibri" w:hAnsiTheme="majorHAnsi" w:cs="Calibri"/>
        </w:rPr>
      </w:pPr>
    </w:p>
    <w:p w14:paraId="4AFB248E" w14:textId="77777777" w:rsidR="005B118C" w:rsidRPr="00766731" w:rsidRDefault="005B118C">
      <w:pPr>
        <w:rPr>
          <w:rFonts w:asciiTheme="majorHAnsi" w:eastAsia="Calibri" w:hAnsiTheme="majorHAnsi" w:cs="Calibri"/>
        </w:rPr>
      </w:pPr>
    </w:p>
    <w:p w14:paraId="1FB6428A" w14:textId="77777777" w:rsidR="005B118C" w:rsidRPr="00766731" w:rsidRDefault="005B118C">
      <w:pPr>
        <w:rPr>
          <w:rFonts w:asciiTheme="majorHAnsi" w:eastAsia="Calibri" w:hAnsiTheme="majorHAnsi" w:cs="Calibri"/>
        </w:rPr>
      </w:pPr>
    </w:p>
    <w:p w14:paraId="2E2371A4" w14:textId="77777777" w:rsidR="005B118C" w:rsidRPr="00766731" w:rsidRDefault="005B118C">
      <w:pPr>
        <w:rPr>
          <w:rFonts w:asciiTheme="majorHAnsi" w:eastAsia="Calibri" w:hAnsiTheme="majorHAnsi" w:cs="Calibri"/>
        </w:rPr>
      </w:pPr>
    </w:p>
    <w:p w14:paraId="20CB5B53" w14:textId="77777777" w:rsidR="005B118C" w:rsidRPr="00766731" w:rsidRDefault="005B118C">
      <w:pPr>
        <w:rPr>
          <w:rFonts w:asciiTheme="majorHAnsi" w:eastAsia="Calibri" w:hAnsiTheme="majorHAnsi" w:cs="Calibri"/>
        </w:rPr>
      </w:pPr>
    </w:p>
    <w:p w14:paraId="347B4237" w14:textId="77777777" w:rsidR="005B118C" w:rsidRPr="00766731" w:rsidRDefault="005B118C">
      <w:pPr>
        <w:rPr>
          <w:rFonts w:asciiTheme="majorHAnsi" w:eastAsia="Calibri" w:hAnsiTheme="majorHAnsi" w:cs="Calibri"/>
        </w:rPr>
      </w:pPr>
    </w:p>
    <w:p w14:paraId="77A80142" w14:textId="77777777" w:rsidR="005B118C" w:rsidRPr="00766731" w:rsidRDefault="005B118C">
      <w:pPr>
        <w:rPr>
          <w:rFonts w:asciiTheme="majorHAnsi" w:eastAsia="Calibri" w:hAnsiTheme="majorHAnsi" w:cs="Calibri"/>
        </w:rPr>
      </w:pPr>
    </w:p>
    <w:p w14:paraId="0345338C" w14:textId="77777777" w:rsidR="005B118C" w:rsidRPr="00766731" w:rsidRDefault="005B118C">
      <w:pPr>
        <w:rPr>
          <w:rFonts w:asciiTheme="majorHAnsi" w:eastAsia="Calibri" w:hAnsiTheme="majorHAnsi" w:cs="Calibri"/>
        </w:rPr>
      </w:pPr>
    </w:p>
    <w:p w14:paraId="10D72B00" w14:textId="77777777" w:rsidR="005B118C" w:rsidRPr="00766731" w:rsidRDefault="005B118C">
      <w:pPr>
        <w:rPr>
          <w:rFonts w:asciiTheme="majorHAnsi" w:eastAsia="Calibri" w:hAnsiTheme="majorHAnsi" w:cs="Calibri"/>
        </w:rPr>
      </w:pPr>
    </w:p>
    <w:p w14:paraId="299947C4" w14:textId="77777777" w:rsidR="005B118C" w:rsidRPr="00766731" w:rsidRDefault="005B118C">
      <w:pPr>
        <w:rPr>
          <w:rFonts w:asciiTheme="majorHAnsi" w:eastAsia="Calibri" w:hAnsiTheme="majorHAnsi" w:cs="Calibri"/>
        </w:rPr>
      </w:pPr>
    </w:p>
    <w:p w14:paraId="7862ED7C" w14:textId="77777777" w:rsidR="005B118C" w:rsidRPr="00766731" w:rsidRDefault="005B118C">
      <w:pPr>
        <w:rPr>
          <w:rFonts w:asciiTheme="majorHAnsi" w:eastAsia="Calibri" w:hAnsiTheme="majorHAnsi" w:cs="Calibri"/>
        </w:rPr>
      </w:pPr>
    </w:p>
    <w:p w14:paraId="063DB299" w14:textId="77777777" w:rsidR="005B118C" w:rsidRPr="00766731" w:rsidRDefault="005B118C">
      <w:pPr>
        <w:rPr>
          <w:rFonts w:asciiTheme="majorHAnsi" w:eastAsia="Calibri" w:hAnsiTheme="majorHAnsi" w:cs="Calibri"/>
        </w:rPr>
      </w:pPr>
    </w:p>
    <w:p w14:paraId="07F95780" w14:textId="77777777" w:rsidR="005B118C" w:rsidRPr="00766731" w:rsidRDefault="005B118C">
      <w:pPr>
        <w:rPr>
          <w:rFonts w:asciiTheme="majorHAnsi" w:eastAsia="Calibri" w:hAnsiTheme="majorHAnsi" w:cs="Calibri"/>
        </w:rPr>
      </w:pPr>
    </w:p>
    <w:p w14:paraId="039E7AA8" w14:textId="77777777" w:rsidR="005B118C" w:rsidRPr="00766731" w:rsidRDefault="005B118C">
      <w:pPr>
        <w:rPr>
          <w:rFonts w:asciiTheme="majorHAnsi" w:eastAsia="Calibri" w:hAnsiTheme="majorHAnsi" w:cs="Calibri"/>
        </w:rPr>
      </w:pPr>
    </w:p>
    <w:p w14:paraId="71D43880" w14:textId="77777777" w:rsidR="005B118C" w:rsidRPr="00766731" w:rsidRDefault="005B118C">
      <w:pPr>
        <w:rPr>
          <w:rFonts w:asciiTheme="majorHAnsi" w:eastAsia="Calibri" w:hAnsiTheme="majorHAnsi" w:cs="Calibri"/>
        </w:rPr>
      </w:pPr>
    </w:p>
    <w:p w14:paraId="75886C8D" w14:textId="77777777" w:rsidR="005B118C" w:rsidRPr="00766731" w:rsidRDefault="00CD55CA">
      <w:pPr>
        <w:rPr>
          <w:rFonts w:asciiTheme="majorHAnsi" w:eastAsia="Calibri" w:hAnsiTheme="majorHAnsi" w:cs="Calibri"/>
        </w:rPr>
      </w:pPr>
      <w:r w:rsidRPr="00766731">
        <w:rPr>
          <w:rFonts w:asciiTheme="majorHAnsi" w:eastAsia="Calibri" w:hAnsiTheme="majorHAnsi" w:cs="Calibri"/>
        </w:rPr>
        <w:t xml:space="preserve">Copyright © 2016-2018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 xml:space="preserve">. Dieses Dokument ist unter der Creative </w:t>
      </w:r>
      <w:proofErr w:type="spellStart"/>
      <w:r w:rsidRPr="00766731">
        <w:rPr>
          <w:rFonts w:asciiTheme="majorHAnsi" w:eastAsia="Calibri" w:hAnsiTheme="majorHAnsi" w:cs="Calibri"/>
        </w:rPr>
        <w:t>Commons</w:t>
      </w:r>
      <w:proofErr w:type="spellEnd"/>
      <w:r w:rsidRPr="00766731">
        <w:rPr>
          <w:rFonts w:asciiTheme="majorHAnsi" w:eastAsia="Calibri" w:hAnsiTheme="majorHAnsi" w:cs="Calibri"/>
        </w:rPr>
        <w:t xml:space="preserve"> Attribution 4.0 International (CC-BY 4.0) Lizenz lizenziert. Eine Kopie des Lizenztexts finden Sie unter https://creativecommons.org/licenses/by/4.0/.</w:t>
      </w:r>
    </w:p>
    <w:p w14:paraId="0DB9465A" w14:textId="77777777" w:rsidR="005B118C" w:rsidRPr="00766731" w:rsidRDefault="00CD55CA">
      <w:pPr>
        <w:rPr>
          <w:rFonts w:asciiTheme="majorHAnsi" w:eastAsia="Calibri" w:hAnsiTheme="majorHAnsi" w:cs="Calibri"/>
        </w:rPr>
      </w:pPr>
      <w:r w:rsidRPr="00766731">
        <w:rPr>
          <w:rFonts w:asciiTheme="majorHAnsi" w:hAnsiTheme="majorHAnsi"/>
        </w:rPr>
        <w:br w:type="page"/>
      </w:r>
    </w:p>
    <w:p w14:paraId="17CC982E" w14:textId="77777777" w:rsidR="005B118C" w:rsidRPr="00766731" w:rsidRDefault="00CD55CA">
      <w:pPr>
        <w:pBdr>
          <w:top w:val="nil"/>
          <w:left w:val="nil"/>
          <w:bottom w:val="nil"/>
          <w:right w:val="nil"/>
          <w:between w:val="nil"/>
        </w:pBdr>
        <w:rPr>
          <w:rFonts w:asciiTheme="majorHAnsi" w:eastAsia="Calibri" w:hAnsiTheme="majorHAnsi" w:cs="Calibri"/>
          <w:color w:val="073763"/>
        </w:rPr>
      </w:pPr>
      <w:r w:rsidRPr="00766731">
        <w:rPr>
          <w:rFonts w:asciiTheme="majorHAnsi" w:eastAsia="Calibri" w:hAnsiTheme="majorHAnsi" w:cs="Calibri"/>
          <w:color w:val="073763"/>
        </w:rPr>
        <w:lastRenderedPageBreak/>
        <w:t>Einleitung</w:t>
      </w:r>
    </w:p>
    <w:tbl>
      <w:tblPr>
        <w:tblStyle w:val="a"/>
        <w:tblW w:w="89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6"/>
        <w:gridCol w:w="4536"/>
      </w:tblGrid>
      <w:tr w:rsidR="00631D92" w:rsidRPr="00766731" w14:paraId="75D863D0" w14:textId="77777777" w:rsidTr="00E20B38">
        <w:tc>
          <w:tcPr>
            <w:tcW w:w="4426" w:type="dxa"/>
            <w:shd w:val="clear" w:color="auto" w:fill="auto"/>
            <w:tcMar>
              <w:top w:w="100" w:type="dxa"/>
              <w:left w:w="100" w:type="dxa"/>
              <w:bottom w:w="100" w:type="dxa"/>
              <w:right w:w="100" w:type="dxa"/>
            </w:tcMar>
          </w:tcPr>
          <w:p w14:paraId="1EF6DA01" w14:textId="77777777"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7F16222A" w14:textId="77777777" w:rsidR="00631D92" w:rsidRPr="00766731" w:rsidRDefault="00631D92">
            <w:pPr>
              <w:spacing w:line="240" w:lineRule="auto"/>
              <w:rPr>
                <w:rFonts w:asciiTheme="majorHAnsi" w:eastAsia="Calibri" w:hAnsiTheme="majorHAnsi" w:cs="Calibri"/>
                <w:lang w:val="en-US"/>
              </w:rPr>
            </w:pPr>
          </w:p>
          <w:p w14:paraId="0F29A23E" w14:textId="77777777" w:rsidR="00631D92" w:rsidRPr="00766731" w:rsidRDefault="00631D92">
            <w:pPr>
              <w:spacing w:line="240" w:lineRule="auto"/>
              <w:rPr>
                <w:rFonts w:asciiTheme="majorHAnsi" w:eastAsia="Calibri" w:hAnsiTheme="majorHAnsi" w:cs="Calibri"/>
                <w:lang w:val="en-US"/>
              </w:rPr>
            </w:pPr>
          </w:p>
          <w:p w14:paraId="45AFBAD0" w14:textId="77777777" w:rsidR="000A07F3" w:rsidRDefault="000A07F3">
            <w:pPr>
              <w:spacing w:line="240" w:lineRule="auto"/>
              <w:rPr>
                <w:rFonts w:asciiTheme="majorHAnsi" w:eastAsia="Calibri" w:hAnsiTheme="majorHAnsi" w:cs="Calibri"/>
                <w:lang w:val="en-US"/>
              </w:rPr>
            </w:pPr>
          </w:p>
          <w:p w14:paraId="6903F945" w14:textId="77777777" w:rsidR="000A07F3" w:rsidRDefault="000A07F3">
            <w:pPr>
              <w:spacing w:line="240" w:lineRule="auto"/>
              <w:rPr>
                <w:rFonts w:asciiTheme="majorHAnsi" w:eastAsia="Calibri" w:hAnsiTheme="majorHAnsi" w:cs="Calibri"/>
                <w:lang w:val="en-US"/>
              </w:rPr>
            </w:pPr>
          </w:p>
          <w:p w14:paraId="70E5634C" w14:textId="77777777" w:rsidR="000A07F3" w:rsidRDefault="000A07F3">
            <w:pPr>
              <w:spacing w:line="240" w:lineRule="auto"/>
              <w:rPr>
                <w:rFonts w:asciiTheme="majorHAnsi" w:eastAsia="Calibri" w:hAnsiTheme="majorHAnsi" w:cs="Calibri"/>
                <w:lang w:val="en-US"/>
              </w:rPr>
            </w:pPr>
          </w:p>
          <w:p w14:paraId="2EE07D08" w14:textId="77777777" w:rsidR="000A07F3" w:rsidRDefault="000A07F3">
            <w:pPr>
              <w:spacing w:line="240" w:lineRule="auto"/>
              <w:rPr>
                <w:rFonts w:asciiTheme="majorHAnsi" w:eastAsia="Calibri" w:hAnsiTheme="majorHAnsi" w:cs="Calibri"/>
                <w:lang w:val="en-US"/>
              </w:rPr>
            </w:pPr>
          </w:p>
          <w:p w14:paraId="4458D6DA" w14:textId="56FC79FB"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A study group was formed to consider whether a standard program specification could be created that would: </w:t>
            </w:r>
            <w:proofErr w:type="spellStart"/>
            <w:r w:rsidRPr="00766731">
              <w:rPr>
                <w:rFonts w:asciiTheme="majorHAnsi" w:eastAsia="Calibri" w:hAnsiTheme="majorHAnsi" w:cs="Calibri"/>
                <w:lang w:val="en-US"/>
              </w:rPr>
              <w:t>i</w:t>
            </w:r>
            <w:proofErr w:type="spellEnd"/>
            <w:r w:rsidRPr="00766731">
              <w:rPr>
                <w:rFonts w:asciiTheme="majorHAnsi" w:eastAsia="Calibri" w:hAnsiTheme="majorHAnsi" w:cs="Calibri"/>
                <w:lang w:val="en-US"/>
              </w:rPr>
              <w:t>)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p>
          <w:p w14:paraId="1F3736F9" w14:textId="77777777" w:rsidR="00631D92" w:rsidRPr="00766731" w:rsidRDefault="00631D92">
            <w:pPr>
              <w:spacing w:line="240" w:lineRule="auto"/>
              <w:rPr>
                <w:rFonts w:asciiTheme="majorHAnsi" w:eastAsia="Calibri" w:hAnsiTheme="majorHAnsi" w:cs="Calibri"/>
                <w:lang w:val="en-US"/>
              </w:rPr>
            </w:pPr>
          </w:p>
          <w:p w14:paraId="2444B6C4" w14:textId="77777777" w:rsidR="00631D92" w:rsidRPr="00766731" w:rsidRDefault="00631D92">
            <w:pPr>
              <w:spacing w:line="240" w:lineRule="auto"/>
              <w:rPr>
                <w:rFonts w:asciiTheme="majorHAnsi" w:eastAsia="Calibri" w:hAnsiTheme="majorHAnsi" w:cs="Calibri"/>
                <w:lang w:val="en-US"/>
              </w:rPr>
            </w:pPr>
          </w:p>
          <w:p w14:paraId="4D8FBAD7" w14:textId="77777777" w:rsidR="000A07F3" w:rsidRDefault="000A07F3">
            <w:pPr>
              <w:spacing w:line="240" w:lineRule="auto"/>
              <w:rPr>
                <w:rFonts w:asciiTheme="majorHAnsi" w:eastAsia="Calibri" w:hAnsiTheme="majorHAnsi" w:cs="Calibri"/>
                <w:lang w:val="en-US"/>
              </w:rPr>
            </w:pPr>
          </w:p>
          <w:p w14:paraId="50F9BB1E" w14:textId="77777777" w:rsidR="000A07F3" w:rsidRDefault="000A07F3">
            <w:pPr>
              <w:spacing w:line="240" w:lineRule="auto"/>
              <w:rPr>
                <w:rFonts w:asciiTheme="majorHAnsi" w:eastAsia="Calibri" w:hAnsiTheme="majorHAnsi" w:cs="Calibri"/>
                <w:lang w:val="en-US"/>
              </w:rPr>
            </w:pPr>
          </w:p>
          <w:p w14:paraId="3D5861E3" w14:textId="77777777" w:rsidR="000A07F3" w:rsidRDefault="000A07F3">
            <w:pPr>
              <w:spacing w:line="240" w:lineRule="auto"/>
              <w:rPr>
                <w:rFonts w:asciiTheme="majorHAnsi" w:eastAsia="Calibri" w:hAnsiTheme="majorHAnsi" w:cs="Calibri"/>
                <w:lang w:val="en-US"/>
              </w:rPr>
            </w:pPr>
          </w:p>
          <w:p w14:paraId="273053BB" w14:textId="77777777" w:rsidR="000A07F3" w:rsidRDefault="000A07F3">
            <w:pPr>
              <w:spacing w:line="240" w:lineRule="auto"/>
              <w:rPr>
                <w:rFonts w:asciiTheme="majorHAnsi" w:eastAsia="Calibri" w:hAnsiTheme="majorHAnsi" w:cs="Calibri"/>
                <w:lang w:val="en-US"/>
              </w:rPr>
            </w:pPr>
          </w:p>
          <w:p w14:paraId="3B1EC378" w14:textId="34F7F2F4"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The Vision and Mission of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Initiative are as follows:</w:t>
            </w:r>
          </w:p>
          <w:p w14:paraId="263DAAC9" w14:textId="77777777" w:rsidR="00631D92" w:rsidRPr="00766731" w:rsidRDefault="00631D92">
            <w:pPr>
              <w:numPr>
                <w:ilvl w:val="0"/>
                <w:numId w:val="5"/>
              </w:numPr>
              <w:spacing w:line="240" w:lineRule="auto"/>
              <w:contextualSpacing/>
              <w:rPr>
                <w:rFonts w:asciiTheme="majorHAnsi" w:hAnsiTheme="majorHAnsi"/>
                <w:lang w:val="en-US"/>
              </w:rPr>
            </w:pPr>
            <w:r w:rsidRPr="00766731">
              <w:rPr>
                <w:rFonts w:asciiTheme="majorHAnsi" w:eastAsia="Calibri" w:hAnsiTheme="majorHAnsi" w:cs="Calibri"/>
                <w:lang w:val="en-US"/>
              </w:rPr>
              <w:t>Vision: A software supply chain where free/open source software (FOSS) is delivered with trustworthy and consistent compliance information.</w:t>
            </w:r>
          </w:p>
          <w:p w14:paraId="26CDB2D8" w14:textId="77777777" w:rsidR="00631D92" w:rsidRPr="00766731" w:rsidRDefault="00631D92">
            <w:pPr>
              <w:spacing w:line="240" w:lineRule="auto"/>
              <w:rPr>
                <w:rFonts w:asciiTheme="majorHAnsi" w:eastAsia="Calibri" w:hAnsiTheme="majorHAnsi" w:cs="Calibri"/>
                <w:lang w:val="en-US"/>
              </w:rPr>
            </w:pPr>
          </w:p>
          <w:p w14:paraId="3C52C96F" w14:textId="77777777" w:rsidR="00631D92" w:rsidRPr="00766731" w:rsidRDefault="00631D92">
            <w:pPr>
              <w:spacing w:line="240" w:lineRule="auto"/>
              <w:rPr>
                <w:rFonts w:asciiTheme="majorHAnsi" w:eastAsia="Calibri" w:hAnsiTheme="majorHAnsi" w:cs="Calibri"/>
                <w:lang w:val="en-US"/>
              </w:rPr>
            </w:pPr>
          </w:p>
          <w:p w14:paraId="4F066D4F" w14:textId="77777777" w:rsidR="00631D92" w:rsidRPr="00766731" w:rsidRDefault="00631D92">
            <w:pPr>
              <w:numPr>
                <w:ilvl w:val="0"/>
                <w:numId w:val="5"/>
              </w:numPr>
              <w:spacing w:line="240" w:lineRule="auto"/>
              <w:contextualSpacing/>
              <w:rPr>
                <w:rFonts w:asciiTheme="majorHAnsi" w:hAnsiTheme="majorHAnsi"/>
                <w:lang w:val="en-US"/>
              </w:rPr>
            </w:pPr>
            <w:r w:rsidRPr="00766731">
              <w:rPr>
                <w:rFonts w:asciiTheme="majorHAnsi" w:eastAsia="Calibri" w:hAnsiTheme="majorHAnsi" w:cs="Calibri"/>
                <w:lang w:val="en-US"/>
              </w:rPr>
              <w:t xml:space="preserve">Mission: Establish requirements to achieve effective management of </w:t>
            </w:r>
            <w:r w:rsidRPr="00766731">
              <w:rPr>
                <w:rFonts w:asciiTheme="majorHAnsi" w:eastAsia="Calibri" w:hAnsiTheme="majorHAnsi" w:cs="Calibri"/>
                <w:lang w:val="en-US"/>
              </w:rPr>
              <w:lastRenderedPageBreak/>
              <w:t xml:space="preserve">free/open source software (FOSS) for software supply chain participants, such that the requirements and associated </w:t>
            </w:r>
            <w:r w:rsidRPr="000A07F3">
              <w:rPr>
                <w:rFonts w:asciiTheme="majorHAnsi" w:eastAsia="Calibri" w:hAnsiTheme="majorHAnsi" w:cs="Calibri"/>
                <w:highlight w:val="red"/>
                <w:lang w:val="en-US"/>
              </w:rPr>
              <w:t>collateral</w:t>
            </w:r>
            <w:r w:rsidRPr="00766731">
              <w:rPr>
                <w:rFonts w:asciiTheme="majorHAnsi" w:eastAsia="Calibri" w:hAnsiTheme="majorHAnsi" w:cs="Calibri"/>
                <w:lang w:val="en-US"/>
              </w:rPr>
              <w:t xml:space="preserve"> are developed collaboratively and openly by representatives from the software supply chain, open source community, and academia.</w:t>
            </w:r>
          </w:p>
          <w:p w14:paraId="449C3C33" w14:textId="77777777" w:rsidR="00631D92" w:rsidRPr="00766731" w:rsidRDefault="00631D92">
            <w:pPr>
              <w:spacing w:line="240" w:lineRule="auto"/>
              <w:rPr>
                <w:rFonts w:asciiTheme="majorHAnsi" w:eastAsia="Calibri" w:hAnsiTheme="majorHAnsi" w:cs="Calibri"/>
                <w:lang w:val="en-US"/>
              </w:rPr>
            </w:pPr>
          </w:p>
          <w:p w14:paraId="22C02C42" w14:textId="77777777" w:rsidR="000A07F3" w:rsidRDefault="000A07F3">
            <w:pPr>
              <w:spacing w:line="240" w:lineRule="auto"/>
              <w:rPr>
                <w:rFonts w:asciiTheme="majorHAnsi" w:eastAsia="Calibri" w:hAnsiTheme="majorHAnsi" w:cs="Calibri"/>
                <w:lang w:val="en-US"/>
              </w:rPr>
            </w:pPr>
          </w:p>
          <w:p w14:paraId="56C49C28" w14:textId="76AB3FEC"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14:paraId="4FA78F02" w14:textId="77777777" w:rsidR="00631D92" w:rsidRPr="00766731" w:rsidRDefault="00631D92">
            <w:pPr>
              <w:spacing w:line="240" w:lineRule="auto"/>
              <w:rPr>
                <w:rFonts w:asciiTheme="majorHAnsi" w:eastAsia="Calibri" w:hAnsiTheme="majorHAnsi" w:cs="Calibri"/>
                <w:lang w:val="en-US"/>
              </w:rPr>
            </w:pPr>
          </w:p>
          <w:p w14:paraId="2CF0EE03" w14:textId="77777777" w:rsidR="000A07F3" w:rsidRDefault="000A07F3">
            <w:pPr>
              <w:spacing w:line="240" w:lineRule="auto"/>
              <w:rPr>
                <w:rFonts w:asciiTheme="majorHAnsi" w:eastAsia="Calibri" w:hAnsiTheme="majorHAnsi" w:cs="Calibri"/>
                <w:lang w:val="en-US"/>
              </w:rPr>
            </w:pPr>
          </w:p>
          <w:p w14:paraId="2C3B3816" w14:textId="77777777" w:rsidR="000A07F3" w:rsidRDefault="000A07F3">
            <w:pPr>
              <w:spacing w:line="240" w:lineRule="auto"/>
              <w:rPr>
                <w:rFonts w:asciiTheme="majorHAnsi" w:eastAsia="Calibri" w:hAnsiTheme="majorHAnsi" w:cs="Calibri"/>
                <w:lang w:val="en-US"/>
              </w:rPr>
            </w:pPr>
          </w:p>
          <w:p w14:paraId="3BFC86B9" w14:textId="77777777" w:rsidR="000A07F3" w:rsidRDefault="000A07F3">
            <w:pPr>
              <w:spacing w:line="240" w:lineRule="auto"/>
              <w:rPr>
                <w:rFonts w:asciiTheme="majorHAnsi" w:eastAsia="Calibri" w:hAnsiTheme="majorHAnsi" w:cs="Calibri"/>
                <w:lang w:val="en-US"/>
              </w:rPr>
            </w:pPr>
          </w:p>
          <w:p w14:paraId="5C9F4A95" w14:textId="77777777" w:rsidR="000A07F3" w:rsidRDefault="000A07F3">
            <w:pPr>
              <w:spacing w:line="240" w:lineRule="auto"/>
              <w:rPr>
                <w:rFonts w:asciiTheme="majorHAnsi" w:eastAsia="Calibri" w:hAnsiTheme="majorHAnsi" w:cs="Calibri"/>
                <w:lang w:val="en-US"/>
              </w:rPr>
            </w:pPr>
          </w:p>
          <w:p w14:paraId="67A3A376" w14:textId="277F6054"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Section 2 introduces definitions of key terms used throughout the specification. Section 3 presents the specification requirements where each one has a list of one or more Verification Materials. They represent the evidence that must exist in order for a given requirement to be considered satisfied. If all the requirements have been met for a given program, it would be considered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in accordance with version 1.</w:t>
            </w:r>
            <w:r>
              <w:rPr>
                <w:rFonts w:asciiTheme="majorHAnsi" w:eastAsia="Calibri" w:hAnsiTheme="majorHAnsi" w:cs="Calibri"/>
                <w:lang w:val="en-US"/>
              </w:rPr>
              <w:t>2</w:t>
            </w:r>
            <w:r w:rsidRPr="00766731">
              <w:rPr>
                <w:rFonts w:asciiTheme="majorHAnsi" w:eastAsia="Calibri" w:hAnsiTheme="majorHAnsi" w:cs="Calibri"/>
                <w:lang w:val="en-US"/>
              </w:rPr>
              <w:t xml:space="preserve"> of the specification. Verification Materials are not intended to be public, but could be provided under NDA or upon private request from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organization to validate conformance.</w:t>
            </w:r>
          </w:p>
          <w:p w14:paraId="0BC2CA93" w14:textId="77777777" w:rsidR="00631D92" w:rsidRPr="00766731" w:rsidRDefault="00631D92">
            <w:pPr>
              <w:widowControl w:val="0"/>
              <w:spacing w:line="240" w:lineRule="auto"/>
              <w:rPr>
                <w:rFonts w:asciiTheme="majorHAnsi" w:eastAsia="Calibri" w:hAnsiTheme="majorHAnsi" w:cs="Calibri"/>
                <w:lang w:val="en-US"/>
              </w:rPr>
            </w:pPr>
          </w:p>
          <w:p w14:paraId="1804FF79" w14:textId="77777777" w:rsidR="000A07F3" w:rsidRDefault="000A07F3">
            <w:pPr>
              <w:widowControl w:val="0"/>
              <w:spacing w:line="240" w:lineRule="auto"/>
              <w:rPr>
                <w:rFonts w:asciiTheme="majorHAnsi" w:eastAsia="Calibri" w:hAnsiTheme="majorHAnsi" w:cs="Calibri"/>
                <w:lang w:val="en-US"/>
              </w:rPr>
            </w:pPr>
          </w:p>
          <w:p w14:paraId="36CB018B" w14:textId="77777777" w:rsidR="000A07F3" w:rsidRDefault="000A07F3">
            <w:pPr>
              <w:widowControl w:val="0"/>
              <w:spacing w:line="240" w:lineRule="auto"/>
              <w:rPr>
                <w:rFonts w:asciiTheme="majorHAnsi" w:eastAsia="Calibri" w:hAnsiTheme="majorHAnsi" w:cs="Calibri"/>
                <w:lang w:val="en-US"/>
              </w:rPr>
            </w:pPr>
          </w:p>
          <w:p w14:paraId="206DF93C" w14:textId="77777777" w:rsidR="000A07F3" w:rsidRDefault="000A07F3">
            <w:pPr>
              <w:widowControl w:val="0"/>
              <w:spacing w:line="240" w:lineRule="auto"/>
              <w:rPr>
                <w:rFonts w:asciiTheme="majorHAnsi" w:eastAsia="Calibri" w:hAnsiTheme="majorHAnsi" w:cs="Calibri"/>
                <w:lang w:val="en-US"/>
              </w:rPr>
            </w:pPr>
          </w:p>
          <w:p w14:paraId="24F9401A" w14:textId="77777777" w:rsidR="000A07F3" w:rsidRDefault="000A07F3">
            <w:pPr>
              <w:widowControl w:val="0"/>
              <w:spacing w:line="240" w:lineRule="auto"/>
              <w:rPr>
                <w:rFonts w:asciiTheme="majorHAnsi" w:eastAsia="Calibri" w:hAnsiTheme="majorHAnsi" w:cs="Calibri"/>
                <w:lang w:val="en-US"/>
              </w:rPr>
            </w:pPr>
          </w:p>
          <w:p w14:paraId="01595BE8" w14:textId="77777777" w:rsidR="000A07F3" w:rsidRDefault="000A07F3">
            <w:pPr>
              <w:widowControl w:val="0"/>
              <w:spacing w:line="240" w:lineRule="auto"/>
              <w:rPr>
                <w:rFonts w:asciiTheme="majorHAnsi" w:eastAsia="Calibri" w:hAnsiTheme="majorHAnsi" w:cs="Calibri"/>
                <w:lang w:val="en-US"/>
              </w:rPr>
            </w:pPr>
          </w:p>
          <w:p w14:paraId="2F0F38FE" w14:textId="7519FF05" w:rsidR="00631D92" w:rsidRPr="00766731" w:rsidRDefault="00631D92">
            <w:pPr>
              <w:widowControl w:val="0"/>
              <w:spacing w:line="240" w:lineRule="auto"/>
              <w:rPr>
                <w:rFonts w:asciiTheme="majorHAnsi" w:eastAsia="Calibri" w:hAnsiTheme="majorHAnsi" w:cs="Calibri"/>
                <w:lang w:val="en-US"/>
              </w:rPr>
            </w:pPr>
            <w:ins w:id="0" w:author="xca4027" w:date="2018-05-25T02:16:00Z">
              <w:r w:rsidRPr="00766731">
                <w:rPr>
                  <w:rFonts w:asciiTheme="majorHAnsi" w:eastAsia="Calibri" w:hAnsiTheme="majorHAnsi" w:cs="Calibri"/>
                  <w:lang w:val="en-US"/>
                </w:rPr>
                <w:t xml:space="preserve">Additional clarification on how to interpret the specification can be obtained by reviewing the Specification Frequently Asked Questions (FAQs) located at: </w:t>
              </w:r>
            </w:ins>
            <w:commentRangeStart w:id="1"/>
            <w:r w:rsidRPr="00766731">
              <w:rPr>
                <w:rFonts w:asciiTheme="majorHAnsi" w:hAnsiTheme="majorHAnsi"/>
              </w:rPr>
              <w:fldChar w:fldCharType="begin"/>
            </w:r>
            <w:r w:rsidRPr="00766731">
              <w:rPr>
                <w:rFonts w:asciiTheme="majorHAnsi" w:hAnsiTheme="majorHAnsi"/>
                <w:lang w:val="en-US"/>
              </w:rPr>
              <w:instrText xml:space="preserve"> HYPERLINK "https://www.openchainproiect.org/specification-faq" \h </w:instrText>
            </w:r>
            <w:r w:rsidRPr="00766731">
              <w:rPr>
                <w:rFonts w:asciiTheme="majorHAnsi" w:hAnsiTheme="majorHAnsi"/>
              </w:rPr>
              <w:fldChar w:fldCharType="separate"/>
            </w:r>
            <w:r w:rsidRPr="00766731">
              <w:rPr>
                <w:rFonts w:asciiTheme="majorHAnsi" w:hAnsiTheme="majorHAnsi"/>
                <w:color w:val="1155CC"/>
                <w:u w:val="single"/>
                <w:lang w:val="en-US"/>
              </w:rPr>
              <w:t>https://www.openchainproiect.org/specification-faq</w:t>
            </w:r>
            <w:r w:rsidRPr="00766731">
              <w:rPr>
                <w:rFonts w:asciiTheme="majorHAnsi" w:hAnsiTheme="majorHAnsi"/>
                <w:color w:val="1155CC"/>
                <w:u w:val="single"/>
              </w:rPr>
              <w:fldChar w:fldCharType="end"/>
            </w:r>
            <w:commentRangeEnd w:id="1"/>
            <w:r w:rsidRPr="00766731">
              <w:rPr>
                <w:rFonts w:asciiTheme="majorHAnsi" w:hAnsiTheme="majorHAnsi"/>
              </w:rPr>
              <w:commentReference w:id="1"/>
            </w:r>
          </w:p>
        </w:tc>
        <w:tc>
          <w:tcPr>
            <w:tcW w:w="4536" w:type="dxa"/>
            <w:shd w:val="clear" w:color="auto" w:fill="auto"/>
            <w:tcMar>
              <w:top w:w="100" w:type="dxa"/>
              <w:left w:w="100" w:type="dxa"/>
              <w:bottom w:w="100" w:type="dxa"/>
              <w:right w:w="100" w:type="dxa"/>
            </w:tcMar>
          </w:tcPr>
          <w:p w14:paraId="760A24F7"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7E390D84"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6DC86F78"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3D694BCD"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wurde eine Forschungs- und Arbeitsgemeinschaft gebildet, um zu prüfen, ob gemeinsame Standard-Spezifikationen für Compliance-Programme identifiziert und definiert werden könnten, die: i) zu einer verbesserten Qualität und Konsistenz der Open-Source-Compliance-Informationen führen, die in der gesamten Industrie geteilt werden; und ii) die hohen Transaktionskosten im Zusammenhang mit Open Source Software reduzieren, die sich aus der Wiederholung von Compliance-Arbeit ergeben. Die Forschungsgemeinschaft entwickelte sich zu einem Arbeitskreis, der im April 2016 offiziell als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-Kooperationsprojekt eingerichtet wurde.</w:t>
            </w:r>
          </w:p>
          <w:p w14:paraId="0B8DBF08"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57E65B4A"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basiert auf folgender Vision und Mission:</w:t>
            </w:r>
          </w:p>
          <w:p w14:paraId="3B49075D" w14:textId="77777777" w:rsidR="00631D92" w:rsidRPr="00766731" w:rsidRDefault="00631D92" w:rsidP="00766731">
            <w:pPr>
              <w:pStyle w:val="ListParagraph"/>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Vision: Eine Software Supply Chain, in der Freie und Open Source Software (FOSS) mit vertrauenswürdigen und konsistenten Compliance-Informationen zugeliefert wird.</w:t>
            </w:r>
          </w:p>
          <w:p w14:paraId="7BAC60AF" w14:textId="5F3D2AA1" w:rsidR="00631D92" w:rsidRDefault="00631D92" w:rsidP="00766731">
            <w:pPr>
              <w:pStyle w:val="ListParagraph"/>
              <w:widowControl w:val="0"/>
              <w:pBdr>
                <w:top w:val="nil"/>
                <w:left w:val="nil"/>
                <w:bottom w:val="nil"/>
                <w:right w:val="nil"/>
                <w:between w:val="nil"/>
              </w:pBdr>
              <w:spacing w:line="240" w:lineRule="auto"/>
              <w:rPr>
                <w:rFonts w:asciiTheme="majorHAnsi" w:eastAsia="Calibri" w:hAnsiTheme="majorHAnsi" w:cs="Calibri"/>
              </w:rPr>
            </w:pPr>
          </w:p>
          <w:p w14:paraId="48995833" w14:textId="77777777" w:rsidR="00631D92" w:rsidRPr="00766731" w:rsidRDefault="00631D92" w:rsidP="00766731">
            <w:pPr>
              <w:pStyle w:val="ListParagraph"/>
              <w:widowControl w:val="0"/>
              <w:pBdr>
                <w:top w:val="nil"/>
                <w:left w:val="nil"/>
                <w:bottom w:val="nil"/>
                <w:right w:val="nil"/>
                <w:between w:val="nil"/>
              </w:pBdr>
              <w:spacing w:line="240" w:lineRule="auto"/>
              <w:rPr>
                <w:rFonts w:asciiTheme="majorHAnsi" w:eastAsia="Calibri" w:hAnsiTheme="majorHAnsi" w:cs="Calibri"/>
              </w:rPr>
            </w:pPr>
          </w:p>
          <w:p w14:paraId="1F061AFA" w14:textId="0794D6E9" w:rsidR="00631D92" w:rsidRPr="00766731" w:rsidRDefault="00631D92" w:rsidP="00766731">
            <w:pPr>
              <w:pStyle w:val="ListParagraph"/>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Mission: Etablieren von Anforderungen</w:t>
            </w:r>
            <w:r>
              <w:rPr>
                <w:rFonts w:asciiTheme="majorHAnsi" w:eastAsia="Calibri" w:hAnsiTheme="majorHAnsi" w:cs="Calibri"/>
              </w:rPr>
              <w:t xml:space="preserve"> </w:t>
            </w:r>
            <w:r>
              <w:rPr>
                <w:rFonts w:asciiTheme="majorHAnsi" w:eastAsia="Calibri" w:hAnsiTheme="majorHAnsi" w:cs="Calibri"/>
              </w:rPr>
              <w:lastRenderedPageBreak/>
              <w:t>die</w:t>
            </w:r>
            <w:r w:rsidRPr="00766731">
              <w:rPr>
                <w:rFonts w:asciiTheme="majorHAnsi" w:eastAsia="Calibri" w:hAnsiTheme="majorHAnsi" w:cs="Calibri"/>
              </w:rPr>
              <w:t xml:space="preserve"> einen effektiven Umgang mit Freier und Open-Source-Software (FOSS) durch Mitglieder der Software Supply Chain</w:t>
            </w:r>
            <w:r>
              <w:rPr>
                <w:rFonts w:asciiTheme="majorHAnsi" w:eastAsia="Calibri" w:hAnsiTheme="majorHAnsi" w:cs="Calibri"/>
              </w:rPr>
              <w:t xml:space="preserve"> ermöglichen</w:t>
            </w:r>
            <w:r w:rsidRPr="00766731">
              <w:rPr>
                <w:rFonts w:asciiTheme="majorHAnsi" w:eastAsia="Calibri" w:hAnsiTheme="majorHAnsi" w:cs="Calibri"/>
              </w:rPr>
              <w:t xml:space="preserve">, </w:t>
            </w:r>
            <w:r>
              <w:rPr>
                <w:rFonts w:asciiTheme="majorHAnsi" w:eastAsia="Calibri" w:hAnsiTheme="majorHAnsi" w:cs="Calibri"/>
              </w:rPr>
              <w:t xml:space="preserve">indem </w:t>
            </w:r>
            <w:r w:rsidRPr="00766731">
              <w:rPr>
                <w:rFonts w:asciiTheme="majorHAnsi" w:eastAsia="Calibri" w:hAnsiTheme="majorHAnsi" w:cs="Calibri"/>
              </w:rPr>
              <w:t xml:space="preserve">die Anforderungen </w:t>
            </w:r>
            <w:commentRangeStart w:id="2"/>
            <w:r w:rsidRPr="00766731">
              <w:rPr>
                <w:rFonts w:asciiTheme="majorHAnsi" w:eastAsia="Calibri" w:hAnsiTheme="majorHAnsi" w:cs="Calibri"/>
              </w:rPr>
              <w:t xml:space="preserve">und die </w:t>
            </w:r>
            <w:del w:id="3" w:author="Pors, Stefanie" w:date="2018-10-24T14:51:00Z">
              <w:r w:rsidRPr="00766731" w:rsidDel="001032F9">
                <w:rPr>
                  <w:rFonts w:asciiTheme="majorHAnsi" w:eastAsia="Calibri" w:hAnsiTheme="majorHAnsi" w:cs="Calibri"/>
                </w:rPr>
                <w:delText>damit verbundenen</w:delText>
              </w:r>
            </w:del>
            <w:ins w:id="4" w:author="Pors, Stefanie" w:date="2018-10-24T14:51:00Z">
              <w:r w:rsidR="001032F9">
                <w:rPr>
                  <w:rFonts w:asciiTheme="majorHAnsi" w:eastAsia="Calibri" w:hAnsiTheme="majorHAnsi" w:cs="Calibri"/>
                </w:rPr>
                <w:t xml:space="preserve">entsprechenden </w:t>
              </w:r>
            </w:ins>
            <w:r w:rsidRPr="00766731">
              <w:rPr>
                <w:rFonts w:asciiTheme="majorHAnsi" w:eastAsia="Calibri" w:hAnsiTheme="majorHAnsi" w:cs="Calibri"/>
              </w:rPr>
              <w:t xml:space="preserve"> </w:t>
            </w:r>
            <w:del w:id="5" w:author="Pors, Stefanie" w:date="2018-10-24T14:28:00Z">
              <w:r w:rsidRPr="00766731" w:rsidDel="00AB6F05">
                <w:rPr>
                  <w:rFonts w:asciiTheme="majorHAnsi" w:eastAsia="Calibri" w:hAnsiTheme="majorHAnsi" w:cs="Calibri"/>
                </w:rPr>
                <w:delText xml:space="preserve">Sicherheiten </w:delText>
              </w:r>
            </w:del>
            <w:ins w:id="6" w:author="Pors, Stefanie" w:date="2018-10-24T14:28:00Z">
              <w:r w:rsidR="00AB6F05">
                <w:rPr>
                  <w:rFonts w:asciiTheme="majorHAnsi" w:eastAsia="Calibri" w:hAnsiTheme="majorHAnsi" w:cs="Calibri"/>
                </w:rPr>
                <w:t>Begleitmaterialien</w:t>
              </w:r>
              <w:r w:rsidR="00AB6F05" w:rsidRPr="00766731">
                <w:rPr>
                  <w:rFonts w:asciiTheme="majorHAnsi" w:eastAsia="Calibri" w:hAnsiTheme="majorHAnsi" w:cs="Calibri"/>
                </w:rPr>
                <w:t xml:space="preserve"> </w:t>
              </w:r>
            </w:ins>
            <w:commentRangeEnd w:id="2"/>
            <w:ins w:id="7" w:author="Pors, Stefanie" w:date="2018-10-24T14:51:00Z">
              <w:r w:rsidR="001032F9">
                <w:rPr>
                  <w:rStyle w:val="CommentReference"/>
                </w:rPr>
                <w:commentReference w:id="2"/>
              </w:r>
            </w:ins>
            <w:r w:rsidRPr="00766731">
              <w:rPr>
                <w:rFonts w:asciiTheme="majorHAnsi" w:eastAsia="Calibri" w:hAnsiTheme="majorHAnsi" w:cs="Calibri"/>
              </w:rPr>
              <w:t>gemeinsam und offen von Vertretern der Software Supply Chain, Open Source Community und Hochschulen entwickelt werden.</w:t>
            </w:r>
          </w:p>
          <w:p w14:paraId="4845B6F8"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35F442A8"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76ADEC43"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094DC040" w14:textId="55CBD705"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Im folgenden Abschnitt 2 werden zunächst Definitionen von Schlüsselbegriffen eingeführt, die in der gesamten Spezifikation verwendet werden. Abschnitt 3 </w:t>
            </w:r>
            <w:proofErr w:type="gramStart"/>
            <w:r w:rsidRPr="00766731">
              <w:rPr>
                <w:rFonts w:asciiTheme="majorHAnsi" w:eastAsia="Calibri" w:hAnsiTheme="majorHAnsi" w:cs="Calibri"/>
              </w:rPr>
              <w:t>enthält</w:t>
            </w:r>
            <w:proofErr w:type="gramEnd"/>
            <w:r w:rsidRPr="00766731">
              <w:rPr>
                <w:rFonts w:asciiTheme="majorHAnsi" w:eastAsia="Calibri" w:hAnsiTheme="majorHAnsi" w:cs="Calibri"/>
              </w:rPr>
              <w:t xml:space="preserve"> die Anforderungen der Spezifikation. Jeder Anforderung ist eine Liste von Ver</w:t>
            </w:r>
            <w:r>
              <w:rPr>
                <w:rFonts w:asciiTheme="majorHAnsi" w:eastAsia="Calibri" w:hAnsiTheme="majorHAnsi" w:cs="Calibri"/>
              </w:rPr>
              <w:t>i</w:t>
            </w:r>
            <w:r w:rsidRPr="00766731">
              <w:rPr>
                <w:rFonts w:asciiTheme="majorHAnsi" w:eastAsia="Calibri" w:hAnsiTheme="majorHAnsi" w:cs="Calibri"/>
              </w:rPr>
              <w:t xml:space="preserve">fikationsmaterial zugeordnet. Dieses stellt den oder </w:t>
            </w:r>
            <w:proofErr w:type="gramStart"/>
            <w:r w:rsidRPr="00766731">
              <w:rPr>
                <w:rFonts w:asciiTheme="majorHAnsi" w:eastAsia="Calibri" w:hAnsiTheme="majorHAnsi" w:cs="Calibri"/>
              </w:rPr>
              <w:t>die Nachweis</w:t>
            </w:r>
            <w:proofErr w:type="gramEnd"/>
            <w:r w:rsidRPr="00766731">
              <w:rPr>
                <w:rFonts w:asciiTheme="majorHAnsi" w:eastAsia="Calibri" w:hAnsiTheme="majorHAnsi" w:cs="Calibri"/>
              </w:rPr>
              <w:t xml:space="preserve">(e) dar, die vorhanden sein müssen, damit eine bestimmte Anforderung als erfüllt angesehen werden kann. Wenn ein bestimmtes Programm alle Anforderungen erfüllt, gilt es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xml:space="preserve"> gemäß Version 1.</w:t>
            </w:r>
            <w:r>
              <w:rPr>
                <w:rFonts w:asciiTheme="majorHAnsi" w:eastAsia="Calibri" w:hAnsiTheme="majorHAnsi" w:cs="Calibri"/>
              </w:rPr>
              <w:t>2</w:t>
            </w:r>
            <w:r w:rsidRPr="00766731">
              <w:rPr>
                <w:rFonts w:asciiTheme="majorHAnsi" w:eastAsia="Calibri" w:hAnsiTheme="majorHAnsi" w:cs="Calibri"/>
              </w:rPr>
              <w:t xml:space="preserve"> der Spezifikation. Es ist nicht beabsichtigt, dass das jeweilige Verifikationsmaterial öffentlich zugänglich sein muss. Es kann vielmehr im Rahmen einer Verschwiegenheitsvereinbarung offengelegt werden oder auf individuelle Anfrage von der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zur </w:t>
            </w:r>
            <w:r w:rsidRPr="00766731">
              <w:rPr>
                <w:rFonts w:asciiTheme="majorHAnsi" w:eastAsia="Calibri" w:hAnsiTheme="majorHAnsi" w:cs="Calibri"/>
              </w:rPr>
              <w:lastRenderedPageBreak/>
              <w:t>Bestätigung der Konformität bereitgestellt werden.</w:t>
            </w:r>
          </w:p>
          <w:p w14:paraId="06D51F1C" w14:textId="77777777" w:rsidR="00631D92" w:rsidRPr="00766731" w:rsidRDefault="00631D92">
            <w:pPr>
              <w:widowControl w:val="0"/>
              <w:pBdr>
                <w:top w:val="nil"/>
                <w:left w:val="nil"/>
                <w:bottom w:val="nil"/>
                <w:right w:val="nil"/>
                <w:between w:val="nil"/>
              </w:pBdr>
              <w:spacing w:line="240" w:lineRule="auto"/>
              <w:rPr>
                <w:rFonts w:asciiTheme="majorHAnsi" w:eastAsia="Calibri" w:hAnsiTheme="majorHAnsi" w:cs="Calibri"/>
              </w:rPr>
            </w:pPr>
          </w:p>
          <w:p w14:paraId="39173011" w14:textId="77777777" w:rsidR="00631D92" w:rsidRPr="00766731" w:rsidRDefault="00631D92">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Zusätzliche, klarstellende Informationen zur Auslegung der Spezifikation können dem Spezifikations-FAQ unter </w:t>
            </w:r>
            <w:hyperlink r:id="rId10" w:history="1">
              <w:r w:rsidRPr="00766731">
                <w:rPr>
                  <w:rFonts w:asciiTheme="majorHAnsi" w:eastAsia="Calibri" w:hAnsiTheme="majorHAnsi" w:cs="Calibri"/>
                  <w:color w:val="0000FF"/>
                  <w:u w:val="single"/>
                </w:rPr>
                <w:t>https://www.openchainproject.org/specification-faq</w:t>
              </w:r>
            </w:hyperlink>
            <w:r w:rsidRPr="00766731">
              <w:rPr>
                <w:rFonts w:asciiTheme="majorHAnsi" w:eastAsia="Calibri" w:hAnsiTheme="majorHAnsi" w:cs="Calibri"/>
              </w:rPr>
              <w:t xml:space="preserve"> entnommen werden.</w:t>
            </w:r>
          </w:p>
        </w:tc>
      </w:tr>
    </w:tbl>
    <w:p w14:paraId="097A1CB3" w14:textId="77777777" w:rsidR="005B118C" w:rsidRPr="00766731" w:rsidRDefault="005B118C">
      <w:pPr>
        <w:rPr>
          <w:rFonts w:asciiTheme="majorHAnsi" w:eastAsia="Calibri" w:hAnsiTheme="majorHAnsi" w:cs="Calibri"/>
        </w:rPr>
      </w:pPr>
    </w:p>
    <w:p w14:paraId="2CABB580" w14:textId="77777777" w:rsidR="005B118C" w:rsidRPr="00766731" w:rsidRDefault="005B118C">
      <w:pPr>
        <w:rPr>
          <w:rFonts w:asciiTheme="majorHAnsi" w:eastAsia="Calibri" w:hAnsiTheme="majorHAnsi" w:cs="Calibri"/>
          <w:color w:val="073763"/>
        </w:rPr>
      </w:pPr>
    </w:p>
    <w:p w14:paraId="525ECB5C" w14:textId="77777777" w:rsidR="005B118C" w:rsidRPr="00766731" w:rsidRDefault="00CD55CA">
      <w:pPr>
        <w:rPr>
          <w:rFonts w:asciiTheme="majorHAnsi" w:eastAsia="Calibri" w:hAnsiTheme="majorHAnsi" w:cs="Calibri"/>
          <w:color w:val="073763"/>
        </w:rPr>
      </w:pPr>
      <w:r w:rsidRPr="00766731">
        <w:rPr>
          <w:rFonts w:asciiTheme="majorHAnsi" w:hAnsiTheme="majorHAnsi"/>
        </w:rPr>
        <w:br w:type="page"/>
      </w:r>
    </w:p>
    <w:p w14:paraId="19AC7CCA" w14:textId="77777777" w:rsidR="005B118C" w:rsidRPr="00766731" w:rsidRDefault="00CD55CA">
      <w:pPr>
        <w:rPr>
          <w:rFonts w:asciiTheme="majorHAnsi" w:eastAsia="Calibri" w:hAnsiTheme="majorHAnsi" w:cs="Calibri"/>
        </w:rPr>
      </w:pPr>
      <w:r w:rsidRPr="00766731">
        <w:rPr>
          <w:rFonts w:asciiTheme="majorHAnsi" w:eastAsia="Calibri" w:hAnsiTheme="majorHAnsi" w:cs="Calibri"/>
          <w:color w:val="073763"/>
        </w:rPr>
        <w:lastRenderedPageBreak/>
        <w:t>Definitionen</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1898DE1F" w14:textId="77777777">
        <w:tc>
          <w:tcPr>
            <w:tcW w:w="4514" w:type="dxa"/>
            <w:shd w:val="clear" w:color="auto" w:fill="auto"/>
            <w:tcMar>
              <w:top w:w="100" w:type="dxa"/>
              <w:left w:w="100" w:type="dxa"/>
              <w:bottom w:w="100" w:type="dxa"/>
              <w:right w:w="100" w:type="dxa"/>
            </w:tcMar>
          </w:tcPr>
          <w:p w14:paraId="093C083C" w14:textId="77777777" w:rsidR="005B118C" w:rsidRPr="00766731" w:rsidRDefault="00CD55CA">
            <w:pPr>
              <w:spacing w:line="240" w:lineRule="auto"/>
              <w:rPr>
                <w:ins w:id="8" w:author="xca4027" w:date="2018-05-25T02:17:00Z"/>
                <w:rFonts w:asciiTheme="majorHAnsi" w:eastAsia="Calibri" w:hAnsiTheme="majorHAnsi" w:cs="Calibri"/>
                <w:b/>
                <w:lang w:val="en-US"/>
              </w:rPr>
            </w:pPr>
            <w:ins w:id="9" w:author="xca4027" w:date="2018-05-25T02:17:00Z">
              <w:r w:rsidRPr="00766731">
                <w:rPr>
                  <w:rFonts w:asciiTheme="majorHAnsi" w:eastAsia="Calibri" w:hAnsiTheme="majorHAnsi" w:cs="Calibri"/>
                  <w:b/>
                  <w:lang w:val="en-US"/>
                </w:rPr>
                <w:t xml:space="preserve">Compliance Artifacts </w:t>
              </w:r>
              <w:r w:rsidRPr="00766731">
                <w:rPr>
                  <w:rFonts w:asciiTheme="majorHAnsi" w:eastAsia="Calibri" w:hAnsiTheme="majorHAnsi" w:cs="Calibri"/>
                  <w:lang w:val="en-US"/>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ins>
          </w:p>
          <w:p w14:paraId="5F1497C6" w14:textId="77777777" w:rsidR="005B118C" w:rsidRDefault="005B118C">
            <w:pPr>
              <w:spacing w:line="240" w:lineRule="auto"/>
              <w:rPr>
                <w:rFonts w:asciiTheme="majorHAnsi" w:eastAsia="Calibri" w:hAnsiTheme="majorHAnsi" w:cs="Calibri"/>
                <w:b/>
                <w:lang w:val="en-US"/>
              </w:rPr>
            </w:pPr>
          </w:p>
          <w:p w14:paraId="340F66B0" w14:textId="77777777" w:rsidR="00766731" w:rsidRDefault="00766731">
            <w:pPr>
              <w:spacing w:line="240" w:lineRule="auto"/>
              <w:rPr>
                <w:rFonts w:asciiTheme="majorHAnsi" w:eastAsia="Calibri" w:hAnsiTheme="majorHAnsi" w:cs="Calibri"/>
                <w:b/>
                <w:lang w:val="en-US"/>
              </w:rPr>
            </w:pPr>
          </w:p>
          <w:p w14:paraId="4DE34D05" w14:textId="77777777" w:rsidR="00766731" w:rsidRDefault="00766731">
            <w:pPr>
              <w:spacing w:line="240" w:lineRule="auto"/>
              <w:rPr>
                <w:rFonts w:asciiTheme="majorHAnsi" w:eastAsia="Calibri" w:hAnsiTheme="majorHAnsi" w:cs="Calibri"/>
                <w:b/>
                <w:lang w:val="en-US"/>
              </w:rPr>
            </w:pPr>
          </w:p>
          <w:p w14:paraId="240EA5EA" w14:textId="77777777" w:rsidR="00766731" w:rsidRDefault="00766731">
            <w:pPr>
              <w:spacing w:line="240" w:lineRule="auto"/>
              <w:rPr>
                <w:rFonts w:asciiTheme="majorHAnsi" w:eastAsia="Calibri" w:hAnsiTheme="majorHAnsi" w:cs="Calibri"/>
                <w:b/>
                <w:lang w:val="en-US"/>
              </w:rPr>
            </w:pPr>
          </w:p>
          <w:p w14:paraId="60FFC777" w14:textId="77777777" w:rsidR="00766731" w:rsidRDefault="00766731">
            <w:pPr>
              <w:spacing w:line="240" w:lineRule="auto"/>
              <w:rPr>
                <w:rFonts w:asciiTheme="majorHAnsi" w:eastAsia="Calibri" w:hAnsiTheme="majorHAnsi" w:cs="Calibri"/>
                <w:b/>
                <w:lang w:val="en-US"/>
              </w:rPr>
            </w:pPr>
          </w:p>
          <w:p w14:paraId="4F9408AE" w14:textId="77777777" w:rsidR="00766731" w:rsidRPr="00766731" w:rsidRDefault="00766731">
            <w:pPr>
              <w:spacing w:line="240" w:lineRule="auto"/>
              <w:rPr>
                <w:rFonts w:asciiTheme="majorHAnsi" w:eastAsia="Calibri" w:hAnsiTheme="majorHAnsi" w:cs="Calibri"/>
                <w:b/>
                <w:lang w:val="en-US"/>
              </w:rPr>
            </w:pPr>
          </w:p>
          <w:p w14:paraId="7D1DDCF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FOSS (Free and Open Source Software)</w:t>
            </w:r>
            <w:r w:rsidRPr="00766731">
              <w:rPr>
                <w:rFonts w:asciiTheme="majorHAnsi" w:eastAsia="Calibri" w:hAnsiTheme="majorHAnsi" w:cs="Calibri"/>
                <w:lang w:val="en-US"/>
              </w:rPr>
              <w:t xml:space="preserve"> - software subject to one or more licenses that meet the Open Source Definition published by the Open Source Initiative (OpenSource.org) or the Free Software Definition (published by the Free Software Foundation) or similar license.</w:t>
            </w:r>
          </w:p>
          <w:p w14:paraId="7DB3D7AF" w14:textId="77777777" w:rsidR="005B118C" w:rsidRPr="00766731" w:rsidRDefault="005B118C">
            <w:pPr>
              <w:spacing w:line="240" w:lineRule="auto"/>
              <w:rPr>
                <w:rFonts w:asciiTheme="majorHAnsi" w:eastAsia="Calibri" w:hAnsiTheme="majorHAnsi" w:cs="Calibri"/>
                <w:lang w:val="en-US"/>
              </w:rPr>
            </w:pPr>
          </w:p>
          <w:p w14:paraId="7766457D" w14:textId="77777777" w:rsidR="005B118C" w:rsidRPr="00766731" w:rsidRDefault="005B118C">
            <w:pPr>
              <w:spacing w:line="240" w:lineRule="auto"/>
              <w:rPr>
                <w:rFonts w:asciiTheme="majorHAnsi" w:eastAsia="Calibri" w:hAnsiTheme="majorHAnsi" w:cs="Calibri"/>
                <w:lang w:val="en-US"/>
              </w:rPr>
            </w:pPr>
          </w:p>
          <w:p w14:paraId="2984C26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FOSS Liaison</w:t>
            </w:r>
            <w:r w:rsidRPr="00766731">
              <w:rPr>
                <w:rFonts w:asciiTheme="majorHAnsi" w:eastAsia="Calibri" w:hAnsiTheme="majorHAnsi" w:cs="Calibri"/>
                <w:lang w:val="en-US"/>
              </w:rPr>
              <w:t xml:space="preserve"> - a designated person who is assigned to receive external FOSS inquires.</w:t>
            </w:r>
          </w:p>
          <w:p w14:paraId="6523865E" w14:textId="77777777" w:rsidR="005B118C" w:rsidRPr="00766731" w:rsidRDefault="005B118C">
            <w:pPr>
              <w:spacing w:line="240" w:lineRule="auto"/>
              <w:rPr>
                <w:rFonts w:asciiTheme="majorHAnsi" w:eastAsia="Calibri" w:hAnsiTheme="majorHAnsi" w:cs="Calibri"/>
                <w:lang w:val="en-US"/>
              </w:rPr>
            </w:pPr>
          </w:p>
          <w:p w14:paraId="1EE6BBE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Identified Licenses </w:t>
            </w:r>
            <w:r w:rsidRPr="00766731">
              <w:rPr>
                <w:rFonts w:asciiTheme="majorHAnsi" w:eastAsia="Calibri" w:hAnsiTheme="majorHAnsi" w:cs="Calibri"/>
                <w:lang w:val="en-US"/>
              </w:rPr>
              <w:t xml:space="preserve">- a set of FOSS licenses identified as a result of following an appropriate method of identifying </w:t>
            </w:r>
            <w:ins w:id="10" w:author="xca4027" w:date="2018-05-25T02:18:00Z">
              <w:r w:rsidRPr="00766731">
                <w:rPr>
                  <w:rFonts w:asciiTheme="majorHAnsi" w:eastAsia="Calibri" w:hAnsiTheme="majorHAnsi" w:cs="Calibri"/>
                  <w:lang w:val="en-US"/>
                </w:rPr>
                <w:t>licenses that govern the Supplied Software</w:t>
              </w:r>
            </w:ins>
            <w:r w:rsidRPr="00766731">
              <w:rPr>
                <w:rFonts w:asciiTheme="majorHAnsi" w:eastAsia="Calibri" w:hAnsiTheme="majorHAnsi" w:cs="Calibri"/>
                <w:lang w:val="en-US"/>
              </w:rPr>
              <w:t>.</w:t>
            </w:r>
          </w:p>
          <w:p w14:paraId="14C2B0FC" w14:textId="77777777" w:rsidR="005B118C" w:rsidRDefault="005B118C">
            <w:pPr>
              <w:spacing w:line="240" w:lineRule="auto"/>
              <w:rPr>
                <w:rFonts w:asciiTheme="majorHAnsi" w:eastAsia="Calibri" w:hAnsiTheme="majorHAnsi" w:cs="Calibri"/>
                <w:lang w:val="en-US"/>
              </w:rPr>
            </w:pPr>
          </w:p>
          <w:p w14:paraId="0C0C6BE5" w14:textId="77777777" w:rsidR="00766731" w:rsidRPr="00766731" w:rsidRDefault="00766731">
            <w:pPr>
              <w:spacing w:line="240" w:lineRule="auto"/>
              <w:rPr>
                <w:rFonts w:asciiTheme="majorHAnsi" w:eastAsia="Calibri" w:hAnsiTheme="majorHAnsi" w:cs="Calibri"/>
                <w:lang w:val="en-US"/>
              </w:rPr>
            </w:pPr>
          </w:p>
          <w:p w14:paraId="5393FA72" w14:textId="77777777" w:rsidR="005B118C" w:rsidRPr="00766731" w:rsidRDefault="00CD55CA">
            <w:pPr>
              <w:spacing w:line="240" w:lineRule="auto"/>
              <w:rPr>
                <w:rFonts w:asciiTheme="majorHAnsi" w:eastAsia="Calibri" w:hAnsiTheme="majorHAnsi" w:cs="Calibri"/>
                <w:lang w:val="en-US"/>
              </w:rPr>
            </w:pPr>
            <w:proofErr w:type="spellStart"/>
            <w:r w:rsidRPr="00766731">
              <w:rPr>
                <w:rFonts w:asciiTheme="majorHAnsi" w:eastAsia="Calibri" w:hAnsiTheme="majorHAnsi" w:cs="Calibri"/>
                <w:b/>
                <w:lang w:val="en-US"/>
              </w:rPr>
              <w:t>OpenChain</w:t>
            </w:r>
            <w:proofErr w:type="spellEnd"/>
            <w:r w:rsidRPr="00766731">
              <w:rPr>
                <w:rFonts w:asciiTheme="majorHAnsi" w:eastAsia="Calibri" w:hAnsiTheme="majorHAnsi" w:cs="Calibri"/>
                <w:b/>
                <w:lang w:val="en-US"/>
              </w:rPr>
              <w:t xml:space="preserve"> Conforming</w:t>
            </w:r>
            <w:r w:rsidRPr="00766731">
              <w:rPr>
                <w:rFonts w:asciiTheme="majorHAnsi" w:eastAsia="Calibri" w:hAnsiTheme="majorHAnsi" w:cs="Calibri"/>
                <w:lang w:val="en-US"/>
              </w:rPr>
              <w:t xml:space="preserve"> </w:t>
            </w:r>
            <w:ins w:id="11" w:author="xca4027" w:date="2018-05-25T02:18:00Z">
              <w:r w:rsidRPr="00766731">
                <w:rPr>
                  <w:rFonts w:asciiTheme="majorHAnsi" w:eastAsia="Calibri" w:hAnsiTheme="majorHAnsi" w:cs="Calibri"/>
                  <w:lang w:val="en-US"/>
                </w:rPr>
                <w:t xml:space="preserve">Program </w:t>
              </w:r>
            </w:ins>
            <w:r w:rsidRPr="00766731">
              <w:rPr>
                <w:rFonts w:asciiTheme="majorHAnsi" w:eastAsia="Calibri" w:hAnsiTheme="majorHAnsi" w:cs="Calibri"/>
                <w:lang w:val="en-US"/>
              </w:rPr>
              <w:t>- a program that satisfies all the requirements of this specification.</w:t>
            </w:r>
          </w:p>
          <w:p w14:paraId="6EFBC17A" w14:textId="77777777" w:rsidR="005B118C" w:rsidRDefault="005B118C">
            <w:pPr>
              <w:spacing w:line="240" w:lineRule="auto"/>
              <w:rPr>
                <w:rFonts w:asciiTheme="majorHAnsi" w:eastAsia="Calibri" w:hAnsiTheme="majorHAnsi" w:cs="Calibri"/>
                <w:lang w:val="en-US"/>
              </w:rPr>
            </w:pPr>
          </w:p>
          <w:p w14:paraId="4B3A4BE6" w14:textId="77777777" w:rsidR="00766731" w:rsidRPr="00766731" w:rsidRDefault="00766731">
            <w:pPr>
              <w:spacing w:line="240" w:lineRule="auto"/>
              <w:rPr>
                <w:rFonts w:asciiTheme="majorHAnsi" w:eastAsia="Calibri" w:hAnsiTheme="majorHAnsi" w:cs="Calibri"/>
                <w:lang w:val="en-US"/>
              </w:rPr>
            </w:pPr>
          </w:p>
          <w:p w14:paraId="167E83A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Software Staff </w:t>
            </w:r>
            <w:r w:rsidRPr="00766731">
              <w:rPr>
                <w:rFonts w:asciiTheme="majorHAnsi" w:eastAsia="Calibri" w:hAnsiTheme="majorHAnsi" w:cs="Calibri"/>
                <w:lang w:val="en-US"/>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0E8D9A5A" w14:textId="77777777" w:rsidR="005B118C" w:rsidRPr="00766731" w:rsidRDefault="005B118C">
            <w:pPr>
              <w:spacing w:line="240" w:lineRule="auto"/>
              <w:rPr>
                <w:rFonts w:asciiTheme="majorHAnsi" w:eastAsia="Calibri" w:hAnsiTheme="majorHAnsi" w:cs="Calibri"/>
                <w:lang w:val="en-US"/>
              </w:rPr>
            </w:pPr>
          </w:p>
          <w:p w14:paraId="69672BC2" w14:textId="77777777" w:rsidR="005B118C" w:rsidRPr="00766731" w:rsidRDefault="005B118C">
            <w:pPr>
              <w:spacing w:line="240" w:lineRule="auto"/>
              <w:rPr>
                <w:rFonts w:asciiTheme="majorHAnsi" w:eastAsia="Calibri" w:hAnsiTheme="majorHAnsi" w:cs="Calibri"/>
                <w:b/>
                <w:lang w:val="en-US"/>
              </w:rPr>
            </w:pPr>
          </w:p>
          <w:p w14:paraId="3606B31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SPDX or Software Package Data Exchange</w:t>
            </w:r>
            <w:r w:rsidRPr="00766731">
              <w:rPr>
                <w:rFonts w:asciiTheme="majorHAnsi" w:eastAsia="Calibri" w:hAnsiTheme="majorHAnsi" w:cs="Calibri"/>
                <w:lang w:val="en-US"/>
              </w:rPr>
              <w:t xml:space="preserve"> - the format standard created by the SPDX Working Group for exchanging license and copyright </w:t>
            </w:r>
            <w:r w:rsidRPr="00766731">
              <w:rPr>
                <w:rFonts w:asciiTheme="majorHAnsi" w:eastAsia="Calibri" w:hAnsiTheme="majorHAnsi" w:cs="Calibri"/>
                <w:lang w:val="en-US"/>
              </w:rPr>
              <w:lastRenderedPageBreak/>
              <w:t xml:space="preserve">information for a given software package. A description of the SPDX specification can be found at </w:t>
            </w:r>
            <w:r w:rsidR="00EB5447">
              <w:fldChar w:fldCharType="begin"/>
            </w:r>
            <w:r w:rsidR="00EB5447" w:rsidRPr="00C16FDA">
              <w:rPr>
                <w:lang w:val="en-US"/>
                <w:rPrChange w:id="12" w:author=" " w:date="2018-10-19T18:08:00Z">
                  <w:rPr/>
                </w:rPrChange>
              </w:rPr>
              <w:instrText xml:space="preserve"> HYPERLINK "http://www.spdx.org" \h </w:instrText>
            </w:r>
            <w:r w:rsidR="00EB5447">
              <w:fldChar w:fldCharType="separate"/>
            </w:r>
            <w:r w:rsidRPr="00766731">
              <w:rPr>
                <w:rFonts w:asciiTheme="majorHAnsi" w:eastAsia="Calibri" w:hAnsiTheme="majorHAnsi" w:cs="Calibri"/>
                <w:color w:val="1155CC"/>
                <w:u w:val="single"/>
                <w:lang w:val="en-US"/>
              </w:rPr>
              <w:t>www.spdx.org</w:t>
            </w:r>
            <w:r w:rsidR="00EB5447">
              <w:rPr>
                <w:rFonts w:asciiTheme="majorHAnsi" w:eastAsia="Calibri" w:hAnsiTheme="majorHAnsi" w:cs="Calibri"/>
                <w:color w:val="1155CC"/>
                <w:u w:val="single"/>
                <w:lang w:val="en-US"/>
              </w:rPr>
              <w:fldChar w:fldCharType="end"/>
            </w:r>
            <w:r w:rsidRPr="00766731">
              <w:rPr>
                <w:rFonts w:asciiTheme="majorHAnsi" w:eastAsia="Calibri" w:hAnsiTheme="majorHAnsi" w:cs="Calibri"/>
                <w:lang w:val="en-US"/>
              </w:rPr>
              <w:t>.</w:t>
            </w:r>
          </w:p>
          <w:p w14:paraId="3A11CF6D" w14:textId="77777777" w:rsidR="005B118C" w:rsidRPr="00766731" w:rsidRDefault="005B118C">
            <w:pPr>
              <w:spacing w:line="240" w:lineRule="auto"/>
              <w:rPr>
                <w:rFonts w:asciiTheme="majorHAnsi" w:eastAsia="Calibri" w:hAnsiTheme="majorHAnsi" w:cs="Calibri"/>
                <w:lang w:val="en-US"/>
              </w:rPr>
            </w:pPr>
          </w:p>
          <w:p w14:paraId="584F606A" w14:textId="77777777" w:rsidR="005B118C" w:rsidRPr="00766731" w:rsidRDefault="005B118C">
            <w:pPr>
              <w:spacing w:line="240" w:lineRule="auto"/>
              <w:rPr>
                <w:rFonts w:asciiTheme="majorHAnsi" w:eastAsia="Calibri" w:hAnsiTheme="majorHAnsi" w:cs="Calibri"/>
                <w:lang w:val="en-US"/>
              </w:rPr>
            </w:pPr>
          </w:p>
          <w:p w14:paraId="783297D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Supplied Software</w:t>
            </w:r>
            <w:r w:rsidRPr="00766731">
              <w:rPr>
                <w:rFonts w:asciiTheme="majorHAnsi" w:eastAsia="Calibri" w:hAnsiTheme="majorHAnsi" w:cs="Calibri"/>
                <w:lang w:val="en-US"/>
              </w:rPr>
              <w:t xml:space="preserve"> - software that an organization delivers to third parties (e.g., other organizations or individuals).</w:t>
            </w:r>
          </w:p>
          <w:p w14:paraId="47F85BC3" w14:textId="77777777" w:rsidR="005B118C" w:rsidRPr="00766731" w:rsidRDefault="005B118C">
            <w:pPr>
              <w:spacing w:line="240" w:lineRule="auto"/>
              <w:rPr>
                <w:rFonts w:asciiTheme="majorHAnsi" w:eastAsia="Calibri" w:hAnsiTheme="majorHAnsi" w:cs="Calibri"/>
                <w:lang w:val="en-US"/>
              </w:rPr>
            </w:pPr>
          </w:p>
          <w:p w14:paraId="1DE5327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Verification </w:t>
            </w:r>
            <w:ins w:id="13" w:author="xca4027" w:date="2018-05-25T02:19:00Z">
              <w:r w:rsidRPr="00766731">
                <w:rPr>
                  <w:rFonts w:asciiTheme="majorHAnsi" w:eastAsia="Calibri" w:hAnsiTheme="majorHAnsi" w:cs="Calibri"/>
                  <w:b/>
                  <w:lang w:val="en-US"/>
                </w:rPr>
                <w:t>Materials</w:t>
              </w:r>
              <w:r w:rsidRPr="00766731">
                <w:rPr>
                  <w:rFonts w:asciiTheme="majorHAnsi" w:eastAsia="Calibri" w:hAnsiTheme="majorHAnsi" w:cs="Calibri"/>
                  <w:lang w:val="en-US"/>
                </w:rPr>
                <w:t xml:space="preserve"> </w:t>
              </w:r>
            </w:ins>
            <w:r w:rsidRPr="00766731">
              <w:rPr>
                <w:rFonts w:asciiTheme="majorHAnsi" w:eastAsia="Calibri" w:hAnsiTheme="majorHAnsi" w:cs="Calibri"/>
                <w:lang w:val="en-US"/>
              </w:rPr>
              <w:t>- evidence that must exist in order for a given requirement to be considered satisfied.</w:t>
            </w:r>
          </w:p>
          <w:p w14:paraId="7CCDC4E9"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7D081BF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lastRenderedPageBreak/>
              <w:t xml:space="preserve">Compliance-Artefakte – </w:t>
            </w:r>
            <w:r w:rsidRPr="00766731">
              <w:rPr>
                <w:rFonts w:asciiTheme="majorHAnsi" w:eastAsia="Calibri" w:hAnsiTheme="majorHAnsi" w:cs="Calibri"/>
              </w:rPr>
              <w:t>Eine Zusammenstellung von Artefakten, die für eine Version Zugelieferter Software das Arbeitsergebnis des FOSS-Management-Programms darstellen.</w:t>
            </w:r>
          </w:p>
          <w:p w14:paraId="3B27017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b/>
              </w:rPr>
            </w:pPr>
            <w:r w:rsidRPr="00766731">
              <w:rPr>
                <w:rFonts w:asciiTheme="majorHAnsi" w:eastAsia="Calibri" w:hAnsiTheme="majorHAnsi" w:cs="Calibri"/>
              </w:rPr>
              <w:t xml:space="preserve">Die Zusammenstellung kann eines oder mehrere der folgenden Elemente enthalten (ist aber nicht auf diese beschränkt): Quellcode, Benennung des Autors, Urheberrechtshinweise, Kopien der Lizenzbedingungen, Bearbeitungshinweise, schriftliche Angebote, eine FOSS-Komponenten-Stückliste („FOSS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bzw. „FOSS-</w:t>
            </w:r>
            <w:proofErr w:type="spellStart"/>
            <w:r w:rsidRPr="00766731">
              <w:rPr>
                <w:rFonts w:asciiTheme="majorHAnsi" w:eastAsia="Calibri" w:hAnsiTheme="majorHAnsi" w:cs="Calibri"/>
              </w:rPr>
              <w:t>BoM</w:t>
            </w:r>
            <w:proofErr w:type="spellEnd"/>
            <w:r w:rsidRPr="00766731">
              <w:rPr>
                <w:rFonts w:asciiTheme="majorHAnsi" w:eastAsia="Calibri" w:hAnsiTheme="majorHAnsi" w:cs="Calibri"/>
              </w:rPr>
              <w:t>"), SPDX-Dokumente, etc</w:t>
            </w:r>
            <w:r w:rsidR="00A22844">
              <w:rPr>
                <w:rFonts w:asciiTheme="majorHAnsi" w:eastAsia="Calibri" w:hAnsiTheme="majorHAnsi" w:cs="Calibri"/>
              </w:rPr>
              <w:t>.</w:t>
            </w:r>
          </w:p>
          <w:p w14:paraId="6271225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b/>
              </w:rPr>
            </w:pPr>
          </w:p>
          <w:p w14:paraId="293FBFE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FOSS (Freie und Open Source Software)</w:t>
            </w:r>
            <w:r w:rsidRPr="00766731">
              <w:rPr>
                <w:rFonts w:asciiTheme="majorHAnsi" w:eastAsia="Calibri" w:hAnsiTheme="majorHAnsi" w:cs="Calibri"/>
              </w:rPr>
              <w:t xml:space="preserve"> - Software, die einer oder mehreren Lizenzen unterliegt, die den Anforderungen der Open Source Definition der Open Source Initiative (OpenSource.org) oder der Free Software Definition der Free Software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 xml:space="preserve"> entsprechen.</w:t>
            </w:r>
          </w:p>
          <w:p w14:paraId="0DB18EE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FC5190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FOSS Liaison </w:t>
            </w:r>
            <w:r w:rsidRPr="00766731">
              <w:rPr>
                <w:rFonts w:asciiTheme="majorHAnsi" w:eastAsia="Calibri" w:hAnsiTheme="majorHAnsi" w:cs="Calibri"/>
              </w:rPr>
              <w:t>- eine konkrete Person, die für den Erhalt externer FOSS Anfragen bestimmt wird.</w:t>
            </w:r>
          </w:p>
          <w:p w14:paraId="775DEFD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9C7044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Identifizierte Lizenzen</w:t>
            </w:r>
            <w:r w:rsidRPr="00766731">
              <w:rPr>
                <w:rFonts w:asciiTheme="majorHAnsi" w:eastAsia="Calibri" w:hAnsiTheme="majorHAnsi" w:cs="Calibri"/>
              </w:rPr>
              <w:t xml:space="preserve"> - eine Reihe von FOSS-Lizenzen, die aufgrund einer geeigneten Methode zur Identifizierung derjenigen FOSS-Lizenzen, die einer Zugelieferten Software zugrunde liegen, identifiziert wurden.</w:t>
            </w:r>
          </w:p>
          <w:p w14:paraId="12FB739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38EBF0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proofErr w:type="spellStart"/>
            <w:r w:rsidRPr="00766731">
              <w:rPr>
                <w:rFonts w:asciiTheme="majorHAnsi" w:eastAsia="Calibri" w:hAnsiTheme="majorHAnsi" w:cs="Calibri"/>
                <w:b/>
              </w:rPr>
              <w:t>OpenChain</w:t>
            </w:r>
            <w:proofErr w:type="spellEnd"/>
            <w:r w:rsidRPr="00766731">
              <w:rPr>
                <w:rFonts w:asciiTheme="majorHAnsi" w:eastAsia="Calibri" w:hAnsiTheme="majorHAnsi" w:cs="Calibri"/>
                <w:b/>
              </w:rPr>
              <w:t xml:space="preserve"> </w:t>
            </w:r>
            <w:proofErr w:type="spellStart"/>
            <w:r w:rsidRPr="00766731">
              <w:rPr>
                <w:rFonts w:asciiTheme="majorHAnsi" w:eastAsia="Calibri" w:hAnsiTheme="majorHAnsi" w:cs="Calibri"/>
                <w:b/>
              </w:rPr>
              <w:t>Conforming</w:t>
            </w:r>
            <w:proofErr w:type="spellEnd"/>
            <w:r w:rsidRPr="00766731">
              <w:rPr>
                <w:rFonts w:asciiTheme="majorHAnsi" w:eastAsia="Calibri" w:hAnsiTheme="majorHAnsi" w:cs="Calibri"/>
                <w:b/>
              </w:rPr>
              <w:t xml:space="preserve"> </w:t>
            </w:r>
            <w:proofErr w:type="spellStart"/>
            <w:r w:rsidRPr="00766731">
              <w:rPr>
                <w:rFonts w:asciiTheme="majorHAnsi" w:eastAsia="Calibri" w:hAnsiTheme="majorHAnsi" w:cs="Calibri"/>
                <w:b/>
              </w:rPr>
              <w:t>Program</w:t>
            </w:r>
            <w:proofErr w:type="spellEnd"/>
            <w:r w:rsidRPr="00766731">
              <w:rPr>
                <w:rFonts w:asciiTheme="majorHAnsi" w:eastAsia="Calibri" w:hAnsiTheme="majorHAnsi" w:cs="Calibri"/>
                <w:b/>
              </w:rPr>
              <w:t xml:space="preserve"> </w:t>
            </w:r>
            <w:r w:rsidRPr="00766731">
              <w:rPr>
                <w:rFonts w:asciiTheme="majorHAnsi" w:eastAsia="Calibri" w:hAnsiTheme="majorHAnsi" w:cs="Calibri"/>
              </w:rPr>
              <w:t>- ein Programm, das alle Anforderungen dieser Spezifikation erfüllt.</w:t>
            </w:r>
          </w:p>
          <w:p w14:paraId="264422F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EFE8EB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6B5B74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Software-Mitarbeiter </w:t>
            </w:r>
            <w:r w:rsidRPr="00766731">
              <w:rPr>
                <w:rFonts w:asciiTheme="majorHAnsi" w:eastAsia="Calibri" w:hAnsiTheme="majorHAnsi" w:cs="Calibri"/>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2446075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b/>
              </w:rPr>
            </w:pPr>
          </w:p>
          <w:p w14:paraId="2D94BD4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SPDX oder Software Package Data Exchange</w:t>
            </w:r>
            <w:r w:rsidRPr="00766731">
              <w:rPr>
                <w:rFonts w:asciiTheme="majorHAnsi" w:eastAsia="Calibri" w:hAnsiTheme="majorHAnsi" w:cs="Calibri"/>
              </w:rPr>
              <w:t xml:space="preserve"> - der von der SPDX-Arbeitsgruppe erstellte Format-Standard für den Austausch von Lizenz- </w:t>
            </w:r>
            <w:r w:rsidRPr="00766731">
              <w:rPr>
                <w:rFonts w:asciiTheme="majorHAnsi" w:eastAsia="Calibri" w:hAnsiTheme="majorHAnsi" w:cs="Calibri"/>
              </w:rPr>
              <w:lastRenderedPageBreak/>
              <w:t xml:space="preserve">und Urheberrechtsinformationen für ein bestimmtes Softwarepaket. Eine Beschreibung der SPDX-Spezifikation finden Sie unter </w:t>
            </w:r>
            <w:hyperlink r:id="rId11">
              <w:r w:rsidRPr="00766731">
                <w:rPr>
                  <w:rFonts w:asciiTheme="majorHAnsi" w:eastAsia="Calibri" w:hAnsiTheme="majorHAnsi" w:cs="Calibri"/>
                  <w:color w:val="1155CC"/>
                  <w:u w:val="single"/>
                </w:rPr>
                <w:t>www.spdx.org</w:t>
              </w:r>
            </w:hyperlink>
            <w:r w:rsidRPr="00766731">
              <w:rPr>
                <w:rFonts w:asciiTheme="majorHAnsi" w:eastAsia="Calibri" w:hAnsiTheme="majorHAnsi" w:cs="Calibri"/>
              </w:rPr>
              <w:t>.</w:t>
            </w:r>
          </w:p>
          <w:p w14:paraId="3E2DD50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F52935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Zugelieferte Software</w:t>
            </w:r>
            <w:r w:rsidRPr="00766731">
              <w:rPr>
                <w:rFonts w:asciiTheme="majorHAnsi" w:eastAsia="Calibri" w:hAnsiTheme="majorHAnsi" w:cs="Calibri"/>
              </w:rPr>
              <w:t xml:space="preserve"> - Software, die eine Organisation an Dritte weitergibt (z. B. andere Organisationen oder Einzelpersonen).</w:t>
            </w:r>
          </w:p>
          <w:p w14:paraId="1DEC0924"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3275FF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Verifikationsmaterial</w:t>
            </w:r>
            <w:r w:rsidRPr="00766731">
              <w:rPr>
                <w:rFonts w:asciiTheme="majorHAnsi" w:eastAsia="Calibri" w:hAnsiTheme="majorHAnsi" w:cs="Calibri"/>
              </w:rPr>
              <w:t xml:space="preserve"> - Nachweise, die vorhanden sein müssen, damit eine bestimmte Anforderung als erfüllt angesehen werden kann.</w:t>
            </w:r>
          </w:p>
        </w:tc>
      </w:tr>
    </w:tbl>
    <w:p w14:paraId="3B8E13DF" w14:textId="77777777" w:rsidR="005B118C" w:rsidRPr="00766731" w:rsidRDefault="005B118C">
      <w:pPr>
        <w:rPr>
          <w:rFonts w:asciiTheme="majorHAnsi" w:eastAsia="Calibri" w:hAnsiTheme="majorHAnsi" w:cs="Calibri"/>
        </w:rPr>
      </w:pPr>
    </w:p>
    <w:p w14:paraId="549D1CDD" w14:textId="77777777" w:rsidR="005B118C" w:rsidRPr="00766731" w:rsidRDefault="005B118C">
      <w:pPr>
        <w:rPr>
          <w:rFonts w:asciiTheme="majorHAnsi" w:eastAsia="Calibri" w:hAnsiTheme="majorHAnsi" w:cs="Calibri"/>
        </w:rPr>
      </w:pPr>
    </w:p>
    <w:p w14:paraId="2A6935BC" w14:textId="77777777" w:rsidR="005B118C" w:rsidRPr="00766731" w:rsidRDefault="00CD55CA">
      <w:pPr>
        <w:rPr>
          <w:rFonts w:asciiTheme="majorHAnsi" w:eastAsia="Calibri" w:hAnsiTheme="majorHAnsi" w:cs="Calibri"/>
        </w:rPr>
      </w:pPr>
      <w:proofErr w:type="spellStart"/>
      <w:r w:rsidRPr="00766731">
        <w:rPr>
          <w:rFonts w:asciiTheme="majorHAnsi" w:eastAsia="Calibri" w:hAnsiTheme="majorHAnsi" w:cs="Calibri"/>
          <w:color w:val="073763"/>
        </w:rPr>
        <w:t>Requirements</w:t>
      </w:r>
      <w:proofErr w:type="spellEnd"/>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1BE18FE1" w14:textId="77777777">
        <w:tc>
          <w:tcPr>
            <w:tcW w:w="4514" w:type="dxa"/>
            <w:shd w:val="clear" w:color="auto" w:fill="auto"/>
            <w:tcMar>
              <w:top w:w="100" w:type="dxa"/>
              <w:left w:w="100" w:type="dxa"/>
              <w:bottom w:w="100" w:type="dxa"/>
              <w:right w:w="100" w:type="dxa"/>
            </w:tcMar>
          </w:tcPr>
          <w:p w14:paraId="213F32E8" w14:textId="77777777" w:rsidR="005B118C" w:rsidRPr="00766731" w:rsidRDefault="00CD55CA">
            <w:pPr>
              <w:spacing w:line="240" w:lineRule="auto"/>
              <w:rPr>
                <w:rFonts w:asciiTheme="majorHAnsi" w:eastAsia="Calibri" w:hAnsiTheme="majorHAnsi" w:cs="Calibri"/>
                <w:color w:val="6D9EEB"/>
                <w:lang w:val="en-US"/>
              </w:rPr>
            </w:pPr>
            <w:ins w:id="14" w:author="xca4027" w:date="2018-05-25T02:19:00Z">
              <w:r w:rsidRPr="00766731">
                <w:rPr>
                  <w:rFonts w:asciiTheme="majorHAnsi" w:eastAsia="Calibri" w:hAnsiTheme="majorHAnsi" w:cs="Calibri"/>
                  <w:color w:val="6D9EEB"/>
                  <w:lang w:val="en-US"/>
                </w:rPr>
                <w:t>Goal 1</w:t>
              </w:r>
            </w:ins>
            <w:r w:rsidRPr="00766731">
              <w:rPr>
                <w:rFonts w:asciiTheme="majorHAnsi" w:eastAsia="Calibri" w:hAnsiTheme="majorHAnsi" w:cs="Calibri"/>
                <w:color w:val="6D9EEB"/>
                <w:lang w:val="en-US"/>
              </w:rPr>
              <w:t>: Know Your FOSS Responsibilities</w:t>
            </w:r>
          </w:p>
        </w:tc>
        <w:tc>
          <w:tcPr>
            <w:tcW w:w="4515" w:type="dxa"/>
            <w:shd w:val="clear" w:color="auto" w:fill="auto"/>
            <w:tcMar>
              <w:top w:w="100" w:type="dxa"/>
              <w:left w:w="100" w:type="dxa"/>
              <w:bottom w:w="100" w:type="dxa"/>
              <w:right w:w="100" w:type="dxa"/>
            </w:tcMar>
          </w:tcPr>
          <w:p w14:paraId="1090BE4F" w14:textId="77777777" w:rsidR="005B118C" w:rsidRPr="00766731" w:rsidRDefault="00CD55CA">
            <w:pPr>
              <w:widowControl w:val="0"/>
              <w:spacing w:line="240" w:lineRule="auto"/>
              <w:rPr>
                <w:rFonts w:asciiTheme="majorHAnsi" w:eastAsia="Calibri" w:hAnsiTheme="majorHAnsi" w:cs="Calibri"/>
              </w:rPr>
            </w:pPr>
            <w:r w:rsidRPr="00766731">
              <w:rPr>
                <w:rFonts w:asciiTheme="majorHAnsi" w:eastAsia="Calibri" w:hAnsiTheme="majorHAnsi" w:cs="Calibri"/>
                <w:color w:val="6D9EEB"/>
              </w:rPr>
              <w:t>Ziel 1: Erkennen und verstehen Sie Ihre Verpflichtungen bei der Nutzung von FOSS</w:t>
            </w:r>
          </w:p>
        </w:tc>
      </w:tr>
      <w:tr w:rsidR="005B118C" w:rsidRPr="00766731" w14:paraId="50CE334D" w14:textId="77777777">
        <w:tc>
          <w:tcPr>
            <w:tcW w:w="4514" w:type="dxa"/>
            <w:shd w:val="clear" w:color="auto" w:fill="auto"/>
            <w:tcMar>
              <w:top w:w="100" w:type="dxa"/>
              <w:left w:w="100" w:type="dxa"/>
              <w:bottom w:w="100" w:type="dxa"/>
              <w:right w:w="100" w:type="dxa"/>
            </w:tcMar>
          </w:tcPr>
          <w:p w14:paraId="3759608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 A written FOSS policy exists that governs FOSS license compliance of the Supplied Software distribution. The policy must be internally communicated.</w:t>
            </w:r>
          </w:p>
          <w:p w14:paraId="7AD951A4" w14:textId="77777777" w:rsidR="00766731" w:rsidRDefault="00766731">
            <w:pPr>
              <w:spacing w:line="240" w:lineRule="auto"/>
              <w:rPr>
                <w:rFonts w:asciiTheme="majorHAnsi" w:eastAsia="Calibri" w:hAnsiTheme="majorHAnsi" w:cs="Calibri"/>
                <w:lang w:val="en-US"/>
              </w:rPr>
            </w:pPr>
          </w:p>
          <w:p w14:paraId="7E1DF3AA" w14:textId="77777777" w:rsidR="00766731" w:rsidRDefault="00766731">
            <w:pPr>
              <w:spacing w:line="240" w:lineRule="auto"/>
              <w:rPr>
                <w:rFonts w:asciiTheme="majorHAnsi" w:eastAsia="Calibri" w:hAnsiTheme="majorHAnsi" w:cs="Calibri"/>
                <w:lang w:val="en-US"/>
              </w:rPr>
            </w:pPr>
          </w:p>
          <w:p w14:paraId="5E19C0F5" w14:textId="77777777" w:rsidR="00766731" w:rsidRDefault="00766731">
            <w:pPr>
              <w:spacing w:line="240" w:lineRule="auto"/>
              <w:rPr>
                <w:rFonts w:asciiTheme="majorHAnsi" w:eastAsia="Calibri" w:hAnsiTheme="majorHAnsi" w:cs="Calibri"/>
                <w:lang w:val="en-US"/>
              </w:rPr>
            </w:pPr>
          </w:p>
          <w:p w14:paraId="1D0C6F1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Verification </w:t>
            </w:r>
            <w:ins w:id="15" w:author="xca4027" w:date="2018-05-25T02:19:00Z">
              <w:r w:rsidRPr="00766731">
                <w:rPr>
                  <w:rFonts w:asciiTheme="majorHAnsi" w:eastAsia="Calibri" w:hAnsiTheme="majorHAnsi" w:cs="Calibri"/>
                  <w:lang w:val="en-US"/>
                </w:rPr>
                <w:t>Material</w:t>
              </w:r>
            </w:ins>
            <w:r w:rsidRPr="00766731">
              <w:rPr>
                <w:rFonts w:asciiTheme="majorHAnsi" w:eastAsia="Calibri" w:hAnsiTheme="majorHAnsi" w:cs="Calibri"/>
                <w:lang w:val="en-US"/>
              </w:rPr>
              <w:t>(s):</w:t>
            </w:r>
          </w:p>
          <w:p w14:paraId="010F8BE6" w14:textId="77777777" w:rsidR="005B118C" w:rsidRPr="00766731" w:rsidRDefault="005B118C">
            <w:pPr>
              <w:spacing w:line="240" w:lineRule="auto"/>
              <w:rPr>
                <w:rFonts w:asciiTheme="majorHAnsi" w:eastAsia="Calibri" w:hAnsiTheme="majorHAnsi" w:cs="Calibri"/>
                <w:lang w:val="en-US"/>
              </w:rPr>
            </w:pPr>
          </w:p>
          <w:p w14:paraId="4C769A4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1.1.1 A documented FOSS policy.</w:t>
            </w:r>
          </w:p>
          <w:p w14:paraId="7D0A21BC" w14:textId="77777777" w:rsidR="005B118C" w:rsidRPr="00766731" w:rsidRDefault="005B118C">
            <w:pPr>
              <w:spacing w:line="240" w:lineRule="auto"/>
              <w:rPr>
                <w:rFonts w:asciiTheme="majorHAnsi" w:eastAsia="Calibri" w:hAnsiTheme="majorHAnsi" w:cs="Calibri"/>
                <w:lang w:val="en-US"/>
              </w:rPr>
            </w:pPr>
          </w:p>
          <w:p w14:paraId="08BD2395" w14:textId="77777777" w:rsidR="005B118C" w:rsidRPr="00766731" w:rsidRDefault="005B118C">
            <w:pPr>
              <w:spacing w:line="240" w:lineRule="auto"/>
              <w:rPr>
                <w:rFonts w:asciiTheme="majorHAnsi" w:eastAsia="Calibri" w:hAnsiTheme="majorHAnsi" w:cs="Calibri"/>
                <w:lang w:val="en-US"/>
              </w:rPr>
            </w:pPr>
          </w:p>
          <w:p w14:paraId="5B0ACF6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1.1.2 A documented procedure that makes Software Staff aware of the existence of the FOSS policy (e.g., via training, internal wiki, or other practical communication method).</w:t>
            </w:r>
          </w:p>
          <w:p w14:paraId="48C2F503" w14:textId="77777777" w:rsidR="005B118C" w:rsidRPr="00766731" w:rsidRDefault="005B118C">
            <w:pPr>
              <w:spacing w:line="240" w:lineRule="auto"/>
              <w:rPr>
                <w:rFonts w:asciiTheme="majorHAnsi" w:eastAsia="Calibri" w:hAnsiTheme="majorHAnsi" w:cs="Calibri"/>
                <w:lang w:val="en-US"/>
              </w:rPr>
            </w:pPr>
          </w:p>
          <w:p w14:paraId="7A3E4B14" w14:textId="77777777" w:rsidR="005B118C" w:rsidRDefault="005B118C">
            <w:pPr>
              <w:spacing w:line="240" w:lineRule="auto"/>
              <w:rPr>
                <w:rFonts w:asciiTheme="majorHAnsi" w:eastAsia="Calibri" w:hAnsiTheme="majorHAnsi" w:cs="Calibri"/>
                <w:lang w:val="en-US"/>
              </w:rPr>
            </w:pPr>
          </w:p>
          <w:p w14:paraId="42D33A0C" w14:textId="77777777" w:rsidR="00766731" w:rsidRPr="00766731" w:rsidRDefault="00766731">
            <w:pPr>
              <w:spacing w:line="240" w:lineRule="auto"/>
              <w:rPr>
                <w:rFonts w:asciiTheme="majorHAnsi" w:eastAsia="Calibri" w:hAnsiTheme="majorHAnsi" w:cs="Calibri"/>
                <w:lang w:val="en-US"/>
              </w:rPr>
            </w:pPr>
          </w:p>
          <w:p w14:paraId="3C66BAE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4C1CC98B" w14:textId="77777777" w:rsidR="005B118C" w:rsidRPr="00766731" w:rsidRDefault="00CD55CA">
            <w:pPr>
              <w:spacing w:line="240" w:lineRule="auto"/>
              <w:rPr>
                <w:rFonts w:asciiTheme="majorHAnsi" w:eastAsia="Calibri" w:hAnsiTheme="majorHAnsi" w:cs="Calibri"/>
                <w:lang w:val="en-US"/>
              </w:rPr>
            </w:pPr>
            <w:ins w:id="16" w:author="xca4027" w:date="2018-05-25T02:21: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steps </w:t>
            </w:r>
            <w:ins w:id="17" w:author="xca4027" w:date="2018-05-25T02:21:00Z">
              <w:r w:rsidRPr="00766731">
                <w:rPr>
                  <w:rFonts w:asciiTheme="majorHAnsi" w:eastAsia="Calibri" w:hAnsiTheme="majorHAnsi" w:cs="Calibri"/>
                  <w:lang w:val="en-US"/>
                </w:rPr>
                <w:t xml:space="preserve">are </w:t>
              </w:r>
            </w:ins>
            <w:r w:rsidRPr="00766731">
              <w:rPr>
                <w:rFonts w:asciiTheme="majorHAnsi" w:eastAsia="Calibri" w:hAnsiTheme="majorHAnsi" w:cs="Calibri"/>
                <w:lang w:val="en-US"/>
              </w:rPr>
              <w:t>taken to create, record and make Software Staff aware of the existence of a FOSS policy. Although no requirements are provided here on what should be included in the policy, other sections may impose requirements on the policy.</w:t>
            </w:r>
          </w:p>
          <w:p w14:paraId="076CB7FC" w14:textId="77777777" w:rsidR="005B118C" w:rsidRPr="00766731" w:rsidRDefault="005B118C">
            <w:pPr>
              <w:spacing w:line="240" w:lineRule="auto"/>
              <w:rPr>
                <w:rFonts w:asciiTheme="majorHAnsi" w:eastAsia="Calibri" w:hAnsiTheme="majorHAnsi" w:cs="Calibri"/>
                <w:lang w:val="en-US"/>
              </w:rPr>
            </w:pPr>
          </w:p>
          <w:p w14:paraId="70DAF3E5" w14:textId="77777777" w:rsidR="005B118C" w:rsidRPr="00766731" w:rsidRDefault="005B118C">
            <w:pPr>
              <w:spacing w:line="240" w:lineRule="auto"/>
              <w:rPr>
                <w:rFonts w:asciiTheme="majorHAnsi" w:eastAsia="Calibri" w:hAnsiTheme="majorHAnsi" w:cs="Calibri"/>
                <w:lang w:val="en-US"/>
              </w:rPr>
            </w:pPr>
          </w:p>
          <w:p w14:paraId="1ACB7E9F" w14:textId="77777777" w:rsidR="005B118C" w:rsidRPr="00766731" w:rsidRDefault="005B118C">
            <w:pPr>
              <w:spacing w:line="240" w:lineRule="auto"/>
              <w:rPr>
                <w:rFonts w:asciiTheme="majorHAnsi" w:eastAsia="Calibri" w:hAnsiTheme="majorHAnsi" w:cs="Calibri"/>
                <w:lang w:val="en-US"/>
              </w:rPr>
            </w:pPr>
          </w:p>
          <w:p w14:paraId="0BC558E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lastRenderedPageBreak/>
              <w:t>1.2 Mandatory FOSS training for all Software Staff exists such that:</w:t>
            </w:r>
          </w:p>
          <w:p w14:paraId="2CF15AA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The training, at a minimum, covers the following topics:</w:t>
            </w:r>
          </w:p>
          <w:p w14:paraId="422FC1B6"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The FOSS policy and where to find a copy;</w:t>
            </w:r>
          </w:p>
          <w:p w14:paraId="3D27456C"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Basics of Intellectual Property law pertaining to FOSS and FOSS licenses;</w:t>
            </w:r>
          </w:p>
          <w:p w14:paraId="269F2610"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FOSS licensing concepts (including the concepts of permissive and copyleft licenses);</w:t>
            </w:r>
          </w:p>
          <w:p w14:paraId="428407E2" w14:textId="77777777" w:rsidR="005B118C" w:rsidRPr="00766731" w:rsidRDefault="00CD55CA">
            <w:pPr>
              <w:numPr>
                <w:ilvl w:val="0"/>
                <w:numId w:val="2"/>
              </w:numPr>
              <w:spacing w:line="240" w:lineRule="auto"/>
              <w:contextualSpacing/>
              <w:rPr>
                <w:rFonts w:asciiTheme="majorHAnsi" w:eastAsia="Calibri" w:hAnsiTheme="majorHAnsi" w:cs="Calibri"/>
              </w:rPr>
            </w:pPr>
            <w:r w:rsidRPr="00766731">
              <w:rPr>
                <w:rFonts w:asciiTheme="majorHAnsi" w:eastAsia="Calibri" w:hAnsiTheme="majorHAnsi" w:cs="Calibri"/>
              </w:rPr>
              <w:t xml:space="preserve">FOSS </w:t>
            </w:r>
            <w:proofErr w:type="spellStart"/>
            <w:r w:rsidRPr="00766731">
              <w:rPr>
                <w:rFonts w:asciiTheme="majorHAnsi" w:eastAsia="Calibri" w:hAnsiTheme="majorHAnsi" w:cs="Calibri"/>
              </w:rPr>
              <w:t>project</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licensing</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models</w:t>
            </w:r>
            <w:proofErr w:type="spellEnd"/>
            <w:r w:rsidRPr="00766731">
              <w:rPr>
                <w:rFonts w:asciiTheme="majorHAnsi" w:eastAsia="Calibri" w:hAnsiTheme="majorHAnsi" w:cs="Calibri"/>
              </w:rPr>
              <w:t>;</w:t>
            </w:r>
          </w:p>
          <w:p w14:paraId="5E2F3B4C"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Software Staff roles and responsibilities pertaining to FOSS compliance specifically and the FOSS policy in general; and</w:t>
            </w:r>
          </w:p>
          <w:p w14:paraId="5502B66A"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Process for identifying, recording and/or tracking of FOSS components contained in Supplied Software.</w:t>
            </w:r>
          </w:p>
          <w:p w14:paraId="641CD83F" w14:textId="77777777" w:rsidR="005B118C" w:rsidRPr="00766731" w:rsidRDefault="005B118C">
            <w:pPr>
              <w:spacing w:line="240" w:lineRule="auto"/>
              <w:rPr>
                <w:rFonts w:asciiTheme="majorHAnsi" w:eastAsia="Calibri" w:hAnsiTheme="majorHAnsi" w:cs="Calibri"/>
                <w:lang w:val="en-US"/>
              </w:rPr>
            </w:pPr>
          </w:p>
          <w:p w14:paraId="41A0DDA0" w14:textId="77777777" w:rsidR="005B118C" w:rsidRPr="00766731" w:rsidRDefault="005B118C">
            <w:pPr>
              <w:spacing w:line="240" w:lineRule="auto"/>
              <w:rPr>
                <w:rFonts w:asciiTheme="majorHAnsi" w:eastAsia="Calibri" w:hAnsiTheme="majorHAnsi" w:cs="Calibri"/>
                <w:lang w:val="en-US"/>
              </w:rPr>
            </w:pPr>
          </w:p>
          <w:p w14:paraId="53631CD0" w14:textId="77777777" w:rsidR="005B118C" w:rsidRPr="00766731" w:rsidRDefault="005B118C">
            <w:pPr>
              <w:spacing w:line="240" w:lineRule="auto"/>
              <w:rPr>
                <w:rFonts w:asciiTheme="majorHAnsi" w:eastAsia="Calibri" w:hAnsiTheme="majorHAnsi" w:cs="Calibri"/>
                <w:lang w:val="en-US"/>
              </w:rPr>
            </w:pPr>
          </w:p>
          <w:p w14:paraId="1C5541AA" w14:textId="77777777" w:rsidR="005B118C" w:rsidRPr="00766731" w:rsidRDefault="005B118C">
            <w:pPr>
              <w:spacing w:line="240" w:lineRule="auto"/>
              <w:rPr>
                <w:rFonts w:asciiTheme="majorHAnsi" w:eastAsia="Calibri" w:hAnsiTheme="majorHAnsi" w:cs="Calibri"/>
                <w:lang w:val="en-US"/>
              </w:rPr>
            </w:pPr>
          </w:p>
          <w:p w14:paraId="0DC4D208" w14:textId="77777777" w:rsidR="005B118C" w:rsidRPr="00766731" w:rsidRDefault="005B118C">
            <w:pPr>
              <w:spacing w:line="240" w:lineRule="auto"/>
              <w:rPr>
                <w:rFonts w:asciiTheme="majorHAnsi" w:eastAsia="Calibri" w:hAnsiTheme="majorHAnsi" w:cs="Calibri"/>
                <w:lang w:val="en-US"/>
              </w:rPr>
            </w:pPr>
          </w:p>
          <w:p w14:paraId="52BA2405" w14:textId="77777777" w:rsidR="005B118C" w:rsidRPr="00766731" w:rsidRDefault="005B118C">
            <w:pPr>
              <w:spacing w:line="240" w:lineRule="auto"/>
              <w:rPr>
                <w:rFonts w:asciiTheme="majorHAnsi" w:eastAsia="Calibri" w:hAnsiTheme="majorHAnsi" w:cs="Calibri"/>
                <w:lang w:val="en-US"/>
              </w:rPr>
            </w:pPr>
          </w:p>
          <w:p w14:paraId="4A04A69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Software Staff must have completed FOSS training within the last 24 months </w:t>
            </w:r>
            <w:ins w:id="18" w:author="xca4027" w:date="2018-05-25T02:22:00Z">
              <w:r w:rsidRPr="00766731">
                <w:rPr>
                  <w:rFonts w:asciiTheme="majorHAnsi" w:eastAsia="Calibri" w:hAnsiTheme="majorHAnsi" w:cs="Calibri"/>
                  <w:lang w:val="en-US"/>
                </w:rPr>
                <w:t xml:space="preserve">to be considered current (“Currently </w:t>
              </w:r>
              <w:proofErr w:type="gramStart"/>
              <w:r w:rsidRPr="00766731">
                <w:rPr>
                  <w:rFonts w:asciiTheme="majorHAnsi" w:eastAsia="Calibri" w:hAnsiTheme="majorHAnsi" w:cs="Calibri"/>
                  <w:lang w:val="en-US"/>
                </w:rPr>
                <w:t>Trained“</w:t>
              </w:r>
              <w:proofErr w:type="gramEnd"/>
              <w:r w:rsidRPr="00766731">
                <w:rPr>
                  <w:rFonts w:asciiTheme="majorHAnsi" w:eastAsia="Calibri" w:hAnsiTheme="majorHAnsi" w:cs="Calibri"/>
                  <w:lang w:val="en-US"/>
                </w:rPr>
                <w:t>)</w:t>
              </w:r>
            </w:ins>
            <w:r w:rsidRPr="00766731">
              <w:rPr>
                <w:rFonts w:asciiTheme="majorHAnsi" w:eastAsia="Calibri" w:hAnsiTheme="majorHAnsi" w:cs="Calibri"/>
                <w:lang w:val="en-US"/>
              </w:rPr>
              <w:t>. A test may be used to allow Software Staff to satisfy the training requirement.</w:t>
            </w:r>
          </w:p>
          <w:p w14:paraId="2F78A3DC" w14:textId="77777777" w:rsidR="005B118C" w:rsidRPr="00766731" w:rsidRDefault="005B118C">
            <w:pPr>
              <w:spacing w:line="240" w:lineRule="auto"/>
              <w:rPr>
                <w:rFonts w:asciiTheme="majorHAnsi" w:eastAsia="Calibri" w:hAnsiTheme="majorHAnsi" w:cs="Calibri"/>
                <w:lang w:val="en-US"/>
              </w:rPr>
            </w:pPr>
          </w:p>
          <w:p w14:paraId="42330C0F" w14:textId="77777777" w:rsidR="005B118C" w:rsidRPr="00766731" w:rsidRDefault="005B118C">
            <w:pPr>
              <w:spacing w:line="240" w:lineRule="auto"/>
              <w:rPr>
                <w:rFonts w:asciiTheme="majorHAnsi" w:eastAsia="Calibri" w:hAnsiTheme="majorHAnsi" w:cs="Calibri"/>
                <w:lang w:val="en-US"/>
              </w:rPr>
            </w:pPr>
          </w:p>
          <w:p w14:paraId="3B626CD2" w14:textId="77777777" w:rsidR="005B118C" w:rsidRPr="00766731" w:rsidRDefault="00CD55CA">
            <w:pPr>
              <w:spacing w:line="240" w:lineRule="auto"/>
              <w:rPr>
                <w:rFonts w:asciiTheme="majorHAnsi" w:eastAsia="Calibri" w:hAnsiTheme="majorHAnsi" w:cs="Calibri"/>
                <w:lang w:val="en-US"/>
              </w:rPr>
            </w:pPr>
            <w:ins w:id="19"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49F5982B"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1.2.1 FOSS training materials covering the above topics exists (e.g., slide decks, online course, or other training materials).</w:t>
            </w:r>
          </w:p>
          <w:p w14:paraId="6DDB8854" w14:textId="77777777" w:rsidR="005B118C" w:rsidRPr="00766731" w:rsidRDefault="005B118C">
            <w:pPr>
              <w:spacing w:line="240" w:lineRule="auto"/>
              <w:rPr>
                <w:rFonts w:asciiTheme="majorHAnsi" w:eastAsia="Calibri" w:hAnsiTheme="majorHAnsi" w:cs="Calibri"/>
                <w:lang w:val="en-US"/>
              </w:rPr>
            </w:pPr>
          </w:p>
          <w:p w14:paraId="1A09EF23" w14:textId="77777777" w:rsidR="005B118C" w:rsidRPr="00766731" w:rsidRDefault="005B118C">
            <w:pPr>
              <w:spacing w:line="240" w:lineRule="auto"/>
              <w:rPr>
                <w:rFonts w:asciiTheme="majorHAnsi" w:eastAsia="Calibri" w:hAnsiTheme="majorHAnsi" w:cs="Calibri"/>
                <w:lang w:val="en-US"/>
              </w:rPr>
            </w:pPr>
          </w:p>
          <w:p w14:paraId="0A27C57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1.2.2 </w:t>
            </w:r>
            <w:ins w:id="20" w:author="xca4027" w:date="2018-05-25T02:22:00Z">
              <w:r w:rsidRPr="00766731">
                <w:rPr>
                  <w:rFonts w:asciiTheme="majorHAnsi" w:eastAsia="Calibri" w:hAnsiTheme="majorHAnsi" w:cs="Calibri"/>
                  <w:lang w:val="en-US"/>
                </w:rPr>
                <w:t>Documented method for</w:t>
              </w:r>
            </w:ins>
            <w:r w:rsidRPr="00766731">
              <w:rPr>
                <w:rFonts w:asciiTheme="majorHAnsi" w:eastAsia="Calibri" w:hAnsiTheme="majorHAnsi" w:cs="Calibri"/>
                <w:lang w:val="en-US"/>
              </w:rPr>
              <w:t xml:space="preserve"> tracking the completion of the training for </w:t>
            </w:r>
            <w:ins w:id="21" w:author="xca4027" w:date="2018-05-25T02:22:00Z">
              <w:r w:rsidRPr="00766731">
                <w:rPr>
                  <w:rFonts w:asciiTheme="majorHAnsi" w:eastAsia="Calibri" w:hAnsiTheme="majorHAnsi" w:cs="Calibri"/>
                  <w:lang w:val="en-US"/>
                </w:rPr>
                <w:t xml:space="preserve">the </w:t>
              </w:r>
            </w:ins>
            <w:r w:rsidRPr="00766731">
              <w:rPr>
                <w:rFonts w:asciiTheme="majorHAnsi" w:eastAsia="Calibri" w:hAnsiTheme="majorHAnsi" w:cs="Calibri"/>
                <w:lang w:val="en-US"/>
              </w:rPr>
              <w:t>Software Staff.</w:t>
            </w:r>
          </w:p>
          <w:p w14:paraId="32D039F5" w14:textId="77777777" w:rsidR="005B118C" w:rsidRPr="00766731" w:rsidRDefault="005B118C">
            <w:pPr>
              <w:spacing w:line="240" w:lineRule="auto"/>
              <w:rPr>
                <w:rFonts w:asciiTheme="majorHAnsi" w:eastAsia="Calibri" w:hAnsiTheme="majorHAnsi" w:cs="Calibri"/>
                <w:lang w:val="en-US"/>
              </w:rPr>
            </w:pPr>
          </w:p>
          <w:p w14:paraId="794C34E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1.2.3 At least 85% of the Software Staff are </w:t>
            </w:r>
            <w:ins w:id="22" w:author="xca4027" w:date="2018-05-25T02:23:00Z">
              <w:r w:rsidRPr="00766731">
                <w:rPr>
                  <w:rFonts w:asciiTheme="majorHAnsi" w:eastAsia="Calibri" w:hAnsiTheme="majorHAnsi" w:cs="Calibri"/>
                  <w:lang w:val="en-US"/>
                </w:rPr>
                <w:t>Currently Trained</w:t>
              </w:r>
            </w:ins>
            <w:r w:rsidRPr="00766731">
              <w:rPr>
                <w:rFonts w:asciiTheme="majorHAnsi" w:eastAsia="Calibri" w:hAnsiTheme="majorHAnsi" w:cs="Calibri"/>
                <w:lang w:val="en-US"/>
              </w:rPr>
              <w:t xml:space="preserve">, as per the definition </w:t>
            </w:r>
            <w:ins w:id="23" w:author="xca4027" w:date="2018-05-25T02:23:00Z">
              <w:r w:rsidRPr="00766731">
                <w:rPr>
                  <w:rFonts w:asciiTheme="majorHAnsi" w:eastAsia="Calibri" w:hAnsiTheme="majorHAnsi" w:cs="Calibri"/>
                  <w:lang w:val="en-US"/>
                </w:rPr>
                <w:t>above</w:t>
              </w:r>
            </w:ins>
            <w:r w:rsidRPr="00766731">
              <w:rPr>
                <w:rFonts w:asciiTheme="majorHAnsi" w:eastAsia="Calibri" w:hAnsiTheme="majorHAnsi" w:cs="Calibri"/>
                <w:lang w:val="en-US"/>
              </w:rPr>
              <w:t>.</w:t>
            </w:r>
            <w:ins w:id="24" w:author="xca4027" w:date="2018-05-25T02:23:00Z">
              <w:r w:rsidRPr="00766731">
                <w:rPr>
                  <w:rFonts w:asciiTheme="majorHAnsi" w:eastAsia="Calibri" w:hAnsiTheme="majorHAnsi" w:cs="Calibri"/>
                  <w:lang w:val="en-US"/>
                </w:rPr>
                <w:t xml:space="preserve"> The 85% may not necessarily refer to the entire organization, but to the totality Software Staff governed by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program.</w:t>
              </w:r>
            </w:ins>
          </w:p>
          <w:p w14:paraId="7B969E5D" w14:textId="77777777" w:rsidR="005B118C" w:rsidRPr="00766731" w:rsidRDefault="005B118C">
            <w:pPr>
              <w:spacing w:line="240" w:lineRule="auto"/>
              <w:rPr>
                <w:rFonts w:asciiTheme="majorHAnsi" w:eastAsia="Calibri" w:hAnsiTheme="majorHAnsi" w:cs="Calibri"/>
                <w:lang w:val="en-US"/>
              </w:rPr>
            </w:pPr>
          </w:p>
          <w:p w14:paraId="5C46602D" w14:textId="77777777" w:rsidR="005B118C" w:rsidRPr="00766731" w:rsidRDefault="005B118C">
            <w:pPr>
              <w:spacing w:line="240" w:lineRule="auto"/>
              <w:rPr>
                <w:rFonts w:asciiTheme="majorHAnsi" w:eastAsia="Calibri" w:hAnsiTheme="majorHAnsi" w:cs="Calibri"/>
                <w:lang w:val="en-US"/>
              </w:rPr>
            </w:pPr>
          </w:p>
          <w:p w14:paraId="12E48B1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64B7FA84" w14:textId="77777777" w:rsidR="005B118C" w:rsidRPr="00766731" w:rsidRDefault="00CD55CA">
            <w:pPr>
              <w:spacing w:line="240" w:lineRule="auto"/>
              <w:rPr>
                <w:rFonts w:asciiTheme="majorHAnsi" w:eastAsia="Calibri" w:hAnsiTheme="majorHAnsi" w:cs="Calibri"/>
                <w:lang w:val="en-US"/>
              </w:rPr>
            </w:pPr>
            <w:ins w:id="25" w:author="xca4027" w:date="2018-05-25T02:24:00Z">
              <w:r w:rsidRPr="00766731">
                <w:rPr>
                  <w:rFonts w:asciiTheme="majorHAnsi" w:eastAsia="Calibri" w:hAnsiTheme="majorHAnsi" w:cs="Calibri"/>
                  <w:lang w:val="en-US"/>
                </w:rPr>
                <w:lastRenderedPageBreak/>
                <w:t xml:space="preserve">To ensure </w:t>
              </w:r>
            </w:ins>
            <w:r w:rsidRPr="00766731">
              <w:rPr>
                <w:rFonts w:asciiTheme="majorHAnsi" w:eastAsia="Calibri" w:hAnsiTheme="majorHAnsi" w:cs="Calibri"/>
                <w:lang w:val="en-US"/>
              </w:rPr>
              <w:t xml:space="preserve">the Software Staff have recently attended FOSS training and that a core set of relevant FOSS topics </w:t>
            </w:r>
            <w:ins w:id="26" w:author="xca4027" w:date="2018-05-25T02:24:00Z">
              <w:r w:rsidRPr="00766731">
                <w:rPr>
                  <w:rFonts w:asciiTheme="majorHAnsi" w:eastAsia="Calibri" w:hAnsiTheme="majorHAnsi" w:cs="Calibri"/>
                  <w:lang w:val="en-US"/>
                </w:rPr>
                <w:t>were covered in the training</w:t>
              </w:r>
            </w:ins>
            <w:r w:rsidRPr="00766731">
              <w:rPr>
                <w:rFonts w:asciiTheme="majorHAnsi" w:eastAsia="Calibri" w:hAnsiTheme="majorHAnsi" w:cs="Calibri"/>
                <w:lang w:val="en-US"/>
              </w:rPr>
              <w:t>. The intent is to ensure a core base level set of topics are covered but a typical training program would likely be more comprehensive than what is required here.</w:t>
            </w:r>
          </w:p>
          <w:p w14:paraId="01129703" w14:textId="77777777" w:rsidR="005B118C" w:rsidRPr="00766731" w:rsidRDefault="005B118C">
            <w:pPr>
              <w:spacing w:line="240" w:lineRule="auto"/>
              <w:rPr>
                <w:rFonts w:asciiTheme="majorHAnsi" w:eastAsia="Calibri" w:hAnsiTheme="majorHAnsi" w:cs="Calibri"/>
                <w:lang w:val="en-US"/>
              </w:rPr>
            </w:pPr>
          </w:p>
          <w:p w14:paraId="413807A3" w14:textId="77777777" w:rsidR="005B118C" w:rsidRDefault="005B118C">
            <w:pPr>
              <w:spacing w:line="240" w:lineRule="auto"/>
              <w:rPr>
                <w:rFonts w:asciiTheme="majorHAnsi" w:eastAsia="Calibri" w:hAnsiTheme="majorHAnsi" w:cs="Calibri"/>
                <w:lang w:val="en-US"/>
              </w:rPr>
            </w:pPr>
          </w:p>
          <w:p w14:paraId="1D89BEE0" w14:textId="77777777" w:rsidR="00766731" w:rsidRPr="00766731" w:rsidRDefault="00766731">
            <w:pPr>
              <w:spacing w:line="240" w:lineRule="auto"/>
              <w:rPr>
                <w:rFonts w:asciiTheme="majorHAnsi" w:eastAsia="Calibri" w:hAnsiTheme="majorHAnsi" w:cs="Calibri"/>
                <w:lang w:val="en-US"/>
              </w:rPr>
            </w:pPr>
          </w:p>
          <w:p w14:paraId="486C6154" w14:textId="77777777" w:rsidR="005B118C" w:rsidRPr="00766731" w:rsidRDefault="005B118C">
            <w:pPr>
              <w:spacing w:line="240" w:lineRule="auto"/>
              <w:rPr>
                <w:rFonts w:asciiTheme="majorHAnsi" w:eastAsia="Calibri" w:hAnsiTheme="majorHAnsi" w:cs="Calibri"/>
                <w:lang w:val="en-US"/>
              </w:rPr>
            </w:pPr>
          </w:p>
          <w:p w14:paraId="00DEB81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1.3 A process exists for reviewing the Identified Licenses to determine the obligations, restrictions and rights granted by each license.</w:t>
            </w:r>
          </w:p>
          <w:p w14:paraId="7B485B3C" w14:textId="77777777" w:rsidR="005B118C" w:rsidRPr="00766731" w:rsidRDefault="005B118C">
            <w:pPr>
              <w:spacing w:line="240" w:lineRule="auto"/>
              <w:rPr>
                <w:rFonts w:asciiTheme="majorHAnsi" w:eastAsia="Calibri" w:hAnsiTheme="majorHAnsi" w:cs="Calibri"/>
                <w:lang w:val="en-US"/>
              </w:rPr>
            </w:pPr>
          </w:p>
          <w:p w14:paraId="21E0FEB1" w14:textId="77777777" w:rsidR="005B118C" w:rsidRPr="00766731" w:rsidRDefault="005B118C">
            <w:pPr>
              <w:spacing w:line="240" w:lineRule="auto"/>
              <w:rPr>
                <w:rFonts w:asciiTheme="majorHAnsi" w:eastAsia="Calibri" w:hAnsiTheme="majorHAnsi" w:cs="Calibri"/>
                <w:lang w:val="en-US"/>
              </w:rPr>
            </w:pPr>
          </w:p>
          <w:p w14:paraId="4F978EE9" w14:textId="77777777" w:rsidR="005B118C" w:rsidRPr="00766731" w:rsidRDefault="00CD55CA">
            <w:pPr>
              <w:spacing w:line="240" w:lineRule="auto"/>
              <w:rPr>
                <w:rFonts w:asciiTheme="majorHAnsi" w:eastAsia="Calibri" w:hAnsiTheme="majorHAnsi" w:cs="Calibri"/>
                <w:lang w:val="en-US"/>
              </w:rPr>
            </w:pPr>
            <w:ins w:id="27"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04526CD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1.3.1 A documented procedure to review and document the obligations, restrictions and rights granted by each Identified License governing the Supplied Software.</w:t>
            </w:r>
          </w:p>
          <w:p w14:paraId="69265908" w14:textId="77777777" w:rsidR="005B118C" w:rsidRPr="00766731" w:rsidRDefault="005B118C">
            <w:pPr>
              <w:spacing w:line="240" w:lineRule="auto"/>
              <w:rPr>
                <w:rFonts w:asciiTheme="majorHAnsi" w:eastAsia="Calibri" w:hAnsiTheme="majorHAnsi" w:cs="Calibri"/>
                <w:lang w:val="en-US"/>
              </w:rPr>
            </w:pPr>
          </w:p>
          <w:p w14:paraId="7F327B71" w14:textId="77777777" w:rsidR="005B118C" w:rsidRDefault="005B118C">
            <w:pPr>
              <w:spacing w:line="240" w:lineRule="auto"/>
              <w:rPr>
                <w:rFonts w:asciiTheme="majorHAnsi" w:eastAsia="Calibri" w:hAnsiTheme="majorHAnsi" w:cs="Calibri"/>
                <w:lang w:val="en-US"/>
              </w:rPr>
            </w:pPr>
          </w:p>
          <w:p w14:paraId="4EB6A1B3" w14:textId="77777777" w:rsidR="00766731" w:rsidRPr="00766731" w:rsidRDefault="00766731">
            <w:pPr>
              <w:spacing w:line="240" w:lineRule="auto"/>
              <w:rPr>
                <w:rFonts w:asciiTheme="majorHAnsi" w:eastAsia="Calibri" w:hAnsiTheme="majorHAnsi" w:cs="Calibri"/>
                <w:lang w:val="en-US"/>
              </w:rPr>
            </w:pPr>
          </w:p>
          <w:p w14:paraId="4F662F6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E35B1C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a process exists for reviewing and identifying the license obligations for each Identified License for the various use cases.</w:t>
            </w:r>
          </w:p>
        </w:tc>
        <w:tc>
          <w:tcPr>
            <w:tcW w:w="4515" w:type="dxa"/>
            <w:shd w:val="clear" w:color="auto" w:fill="auto"/>
            <w:tcMar>
              <w:top w:w="100" w:type="dxa"/>
              <w:left w:w="100" w:type="dxa"/>
              <w:bottom w:w="100" w:type="dxa"/>
              <w:right w:w="100" w:type="dxa"/>
            </w:tcMar>
          </w:tcPr>
          <w:p w14:paraId="0CF0EE1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1.1 Es existiert eine schriftliche FOSS-Richtlinie, in der die Anforderungen an die FOSS-Lizenz-Compliance innerhalb der </w:t>
            </w:r>
            <w:proofErr w:type="spellStart"/>
            <w:r w:rsidRPr="00766731">
              <w:rPr>
                <w:rFonts w:asciiTheme="majorHAnsi" w:eastAsia="Calibri" w:hAnsiTheme="majorHAnsi" w:cs="Calibri"/>
              </w:rPr>
              <w:t>Supplied</w:t>
            </w:r>
            <w:proofErr w:type="spellEnd"/>
            <w:r w:rsidRPr="00766731">
              <w:rPr>
                <w:rFonts w:asciiTheme="majorHAnsi" w:eastAsia="Calibri" w:hAnsiTheme="majorHAnsi" w:cs="Calibri"/>
              </w:rPr>
              <w:t xml:space="preserve"> Software Distribution geregelt ist. Die Richtlinie muss innerhalb des Unternehmens kommuniziert werden.</w:t>
            </w:r>
          </w:p>
          <w:p w14:paraId="11EAABF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2D3103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623169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B270A5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1.1.1 Eine schriftlich dokumentierte FOSS-Richtlinie.</w:t>
            </w:r>
          </w:p>
          <w:p w14:paraId="13C51AE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A6D61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1.1.2 Ein dokumentiertes Verfahren, welches die Software-Mitarbeiter auf die Existenz der FOSS-Richtlinie aufmerksam macht (z. B. über Training, internes Wiki oder eine andere im Unternehmen relevante Kommunikationsmethode).</w:t>
            </w:r>
          </w:p>
          <w:p w14:paraId="1A6FB14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9EFEB5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4247BE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die notwendigen Schritte unternommen wurden, um Software-Mitarbeiter auf die Existenz der FOSS-Richtlinie hinzuweisen. Obwohl an dieser Stelle keine inhaltlichen Vorgaben an die FOSS-Richtlinie gestellt werden, können solche inhaltlichen Vorgaben an anderer Stelle dieser Spezifikation genannt werden. </w:t>
            </w:r>
          </w:p>
          <w:p w14:paraId="56B29DE4" w14:textId="77777777" w:rsidR="00766731" w:rsidRDefault="00766731">
            <w:pPr>
              <w:widowControl w:val="0"/>
              <w:pBdr>
                <w:top w:val="nil"/>
                <w:left w:val="nil"/>
                <w:bottom w:val="nil"/>
                <w:right w:val="nil"/>
                <w:between w:val="nil"/>
              </w:pBdr>
              <w:spacing w:line="240" w:lineRule="auto"/>
              <w:rPr>
                <w:rFonts w:asciiTheme="majorHAnsi" w:eastAsia="Calibri" w:hAnsiTheme="majorHAnsi" w:cs="Calibri"/>
              </w:rPr>
            </w:pPr>
          </w:p>
          <w:p w14:paraId="1D602486" w14:textId="77777777" w:rsidR="00766731" w:rsidRDefault="00766731">
            <w:pPr>
              <w:widowControl w:val="0"/>
              <w:pBdr>
                <w:top w:val="nil"/>
                <w:left w:val="nil"/>
                <w:bottom w:val="nil"/>
                <w:right w:val="nil"/>
                <w:between w:val="nil"/>
              </w:pBdr>
              <w:spacing w:line="240" w:lineRule="auto"/>
              <w:rPr>
                <w:rFonts w:asciiTheme="majorHAnsi" w:eastAsia="Calibri" w:hAnsiTheme="majorHAnsi" w:cs="Calibri"/>
              </w:rPr>
            </w:pPr>
          </w:p>
          <w:p w14:paraId="0C65E35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1.2 Zwingend vorgeschriebene FOSS-Schulungen für alle Software-Mitarbeiter:</w:t>
            </w:r>
          </w:p>
          <w:p w14:paraId="3BCFAFC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Schulung umfasst mindestens folgende Themen:</w:t>
            </w:r>
          </w:p>
          <w:p w14:paraId="2997A5C9"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Die FOSS-Richtlinie der Organisation und wo man eine Kopie findet;</w:t>
            </w:r>
          </w:p>
          <w:p w14:paraId="39BFDBD9"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Grundlagen zu gesetzlichen Vorgaben im Bereich </w:t>
            </w:r>
            <w:proofErr w:type="spellStart"/>
            <w:r w:rsidRPr="00766731">
              <w:rPr>
                <w:rFonts w:asciiTheme="majorHAnsi" w:eastAsia="Calibri" w:hAnsiTheme="majorHAnsi" w:cs="Calibri"/>
              </w:rPr>
              <w:t>Intellectual</w:t>
            </w:r>
            <w:proofErr w:type="spellEnd"/>
            <w:r w:rsidRPr="00766731">
              <w:rPr>
                <w:rFonts w:asciiTheme="majorHAnsi" w:eastAsia="Calibri" w:hAnsiTheme="majorHAnsi" w:cs="Calibri"/>
              </w:rPr>
              <w:t xml:space="preserve"> Property in Bezug auf FOSS und FOSS-Lizenzen;</w:t>
            </w:r>
          </w:p>
          <w:p w14:paraId="1061E6C8"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FOSS-Lizenzkonzepte (einschließlich der Konzepte von permissiven und </w:t>
            </w:r>
            <w:proofErr w:type="spellStart"/>
            <w:r w:rsidRPr="00766731">
              <w:rPr>
                <w:rFonts w:asciiTheme="majorHAnsi" w:eastAsia="Calibri" w:hAnsiTheme="majorHAnsi" w:cs="Calibri"/>
              </w:rPr>
              <w:t>copyleft</w:t>
            </w:r>
            <w:proofErr w:type="spellEnd"/>
            <w:r w:rsidRPr="00766731">
              <w:rPr>
                <w:rFonts w:asciiTheme="majorHAnsi" w:eastAsia="Calibri" w:hAnsiTheme="majorHAnsi" w:cs="Calibri"/>
              </w:rPr>
              <w:t>-Lizenzen);</w:t>
            </w:r>
          </w:p>
          <w:p w14:paraId="16DF3D0F"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Lizenzmodelle für FOSS Projekte;</w:t>
            </w:r>
          </w:p>
          <w:p w14:paraId="0D3616FC"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Rollenverteilung und Verantwortlichkeiten der Software-Mitarbeiter im Zusammenhang mit der FOSS-Richtlinie im Allgemeinen und FOSS-Compliance im Besonderen; und</w:t>
            </w:r>
          </w:p>
          <w:p w14:paraId="6F1C6D4D" w14:textId="3D91595A"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Verfahren zur Identifizierung, Dokumentation und / oder Nachverfolgung von FOSS-</w:t>
            </w:r>
            <w:commentRangeStart w:id="28"/>
            <w:r w:rsidRPr="00766731">
              <w:rPr>
                <w:rFonts w:asciiTheme="majorHAnsi" w:eastAsia="Calibri" w:hAnsiTheme="majorHAnsi" w:cs="Calibri"/>
              </w:rPr>
              <w:t xml:space="preserve">Komponenten, die in der </w:t>
            </w:r>
            <w:del w:id="29" w:author="Pors, Stefanie" w:date="2018-10-24T14:48:00Z">
              <w:r w:rsidRPr="00766731" w:rsidDel="001032F9">
                <w:rPr>
                  <w:rFonts w:asciiTheme="majorHAnsi" w:eastAsia="Calibri" w:hAnsiTheme="majorHAnsi" w:cs="Calibri"/>
                </w:rPr>
                <w:delText xml:space="preserve">mitgelieferten </w:delText>
              </w:r>
            </w:del>
            <w:ins w:id="30" w:author="Pors, Stefanie" w:date="2018-10-24T14:48:00Z">
              <w:r w:rsidR="001032F9">
                <w:rPr>
                  <w:rFonts w:asciiTheme="majorHAnsi" w:eastAsia="Calibri" w:hAnsiTheme="majorHAnsi" w:cs="Calibri"/>
                </w:rPr>
                <w:t>Zugelieferten</w:t>
              </w:r>
              <w:r w:rsidR="001032F9" w:rsidRPr="00766731">
                <w:rPr>
                  <w:rFonts w:asciiTheme="majorHAnsi" w:eastAsia="Calibri" w:hAnsiTheme="majorHAnsi" w:cs="Calibri"/>
                </w:rPr>
                <w:t xml:space="preserve"> </w:t>
              </w:r>
            </w:ins>
            <w:r w:rsidRPr="00766731">
              <w:rPr>
                <w:rFonts w:asciiTheme="majorHAnsi" w:eastAsia="Calibri" w:hAnsiTheme="majorHAnsi" w:cs="Calibri"/>
              </w:rPr>
              <w:t xml:space="preserve">Software </w:t>
            </w:r>
            <w:commentRangeEnd w:id="28"/>
            <w:r w:rsidR="001032F9">
              <w:rPr>
                <w:rStyle w:val="CommentReference"/>
              </w:rPr>
              <w:commentReference w:id="28"/>
            </w:r>
            <w:r w:rsidRPr="00766731">
              <w:rPr>
                <w:rFonts w:asciiTheme="majorHAnsi" w:eastAsia="Calibri" w:hAnsiTheme="majorHAnsi" w:cs="Calibri"/>
              </w:rPr>
              <w:t>enthalten sind.</w:t>
            </w:r>
          </w:p>
          <w:p w14:paraId="309A262C"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4B741EC"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568CFB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Alle Software-Mitarbeiter müssen in den vergangenen 24 Monaten eine FOSS-Schulung absolviert haben, um als „Aktuell Geschult“ zu gelten. Um die Anforderungen an die FOSS-Schulung zu erfüllen, kann ein Test zu absolvieren sein.</w:t>
            </w:r>
          </w:p>
          <w:p w14:paraId="40F5057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2E01867" w14:textId="03765516" w:rsidR="005B118C" w:rsidRPr="00766731" w:rsidRDefault="00631D92">
            <w:pPr>
              <w:widowControl w:val="0"/>
              <w:pBdr>
                <w:top w:val="nil"/>
                <w:left w:val="nil"/>
                <w:bottom w:val="nil"/>
                <w:right w:val="nil"/>
                <w:between w:val="nil"/>
              </w:pBdr>
              <w:spacing w:line="240" w:lineRule="auto"/>
              <w:rPr>
                <w:rFonts w:asciiTheme="majorHAnsi" w:eastAsia="Calibri" w:hAnsiTheme="majorHAnsi" w:cs="Calibri"/>
              </w:rPr>
            </w:pPr>
            <w:r>
              <w:rPr>
                <w:rFonts w:asciiTheme="majorHAnsi" w:eastAsia="Calibri" w:hAnsiTheme="majorHAnsi" w:cs="Calibri"/>
              </w:rPr>
              <w:t>Verifikation</w:t>
            </w:r>
            <w:r w:rsidR="00CD55CA" w:rsidRPr="00766731">
              <w:rPr>
                <w:rFonts w:asciiTheme="majorHAnsi" w:eastAsia="Calibri" w:hAnsiTheme="majorHAnsi" w:cs="Calibri"/>
              </w:rPr>
              <w:t>smaterial:</w:t>
            </w:r>
          </w:p>
          <w:p w14:paraId="3A14DD4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1.2.1 FOSS-Schulungsunterlagen, die die oben genannten Themen abdecken (z. B. Präsentationen, Online-Kurse oder andere Schulungsunterlagen).</w:t>
            </w:r>
          </w:p>
          <w:p w14:paraId="4D7A50B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877B82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1.2.2 Ein dokumentiertes Verfahren zur Nachverfolgung der Schulungsteilnahme für die Software-Mitarbeiter.</w:t>
            </w:r>
          </w:p>
          <w:p w14:paraId="53E1708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AA8127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1.2.3 Mindestens 85% der Software-Mitarbeiter gelten nach der obenstehenden Definition als „Aktuell Geschult“. Die 85% müssen sich hierbei nicht auf die gesamte Organisation, jedoch auf die Gesamtheit der Software-Mitarbeiter beziehen, auf die sich das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Program</w:t>
            </w:r>
            <w:proofErr w:type="spellEnd"/>
            <w:r w:rsidRPr="00766731">
              <w:rPr>
                <w:rFonts w:asciiTheme="majorHAnsi" w:eastAsia="Calibri" w:hAnsiTheme="majorHAnsi" w:cs="Calibri"/>
              </w:rPr>
              <w:t xml:space="preserve"> erstreckt. </w:t>
            </w:r>
          </w:p>
          <w:p w14:paraId="6CD9240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1477D8D"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EA86AC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Es soll sichergestellt werden, dass die Software-Mitarbeiter zeitnah an einer FOSS-Schulung teilgenommen haben und dass die Schwerpunkte der relevanten FOSS-Themen durch die FOSS-Schulung abgedeckt wurden. Ziel ist es, sicherzustellen, dass alle Schwerpunkte relevanter FOSS-Themen abgedeckt sind, wobei die einzelnen Schulungsprogramme wahrscheinlich sehr viel umfassender ausfallen als hier gefordert.  </w:t>
            </w:r>
          </w:p>
          <w:p w14:paraId="6E163FD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69C279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1.3 Es besteht ein Verfahren zur Überprüfung der Identifizierten Lizenzen um die jeweiligen Rechte, Einschränkungen und Verpflichtungen zu erkennen.</w:t>
            </w:r>
          </w:p>
          <w:p w14:paraId="0FA7E23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69F06D7" w14:textId="6C05C0D1"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w:t>
            </w:r>
            <w:r w:rsidR="00631D92">
              <w:rPr>
                <w:rFonts w:asciiTheme="majorHAnsi" w:eastAsia="Calibri" w:hAnsiTheme="majorHAnsi" w:cs="Calibri"/>
              </w:rPr>
              <w:t>i</w:t>
            </w:r>
            <w:r w:rsidRPr="00766731">
              <w:rPr>
                <w:rFonts w:asciiTheme="majorHAnsi" w:eastAsia="Calibri" w:hAnsiTheme="majorHAnsi" w:cs="Calibri"/>
              </w:rPr>
              <w:t>fikationsmaterial:</w:t>
            </w:r>
          </w:p>
          <w:p w14:paraId="0DD6474A" w14:textId="45635388"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1.3.1 Ein dokumentiertes Verfahren zur Überprüfung und Dokumentation der Rechte, Beschränkungen und Verpflichtungen, die durch die jeweiligen Identifizierten Lizenzen an der bzw. in Bezug auf </w:t>
            </w:r>
            <w:commentRangeStart w:id="31"/>
            <w:r w:rsidRPr="00766731">
              <w:rPr>
                <w:rFonts w:asciiTheme="majorHAnsi" w:eastAsia="Calibri" w:hAnsiTheme="majorHAnsi" w:cs="Calibri"/>
              </w:rPr>
              <w:t xml:space="preserve">die </w:t>
            </w:r>
            <w:del w:id="32" w:author="Pors, Stefanie" w:date="2018-10-24T15:20:00Z">
              <w:r w:rsidRPr="00766731" w:rsidDel="0059231E">
                <w:rPr>
                  <w:rFonts w:asciiTheme="majorHAnsi" w:eastAsia="Calibri" w:hAnsiTheme="majorHAnsi" w:cs="Calibri"/>
                </w:rPr>
                <w:delText xml:space="preserve">gelieferte </w:delText>
              </w:r>
            </w:del>
            <w:ins w:id="33" w:author="Pors, Stefanie" w:date="2018-10-24T15:20:00Z">
              <w:r w:rsidR="0059231E">
                <w:rPr>
                  <w:rFonts w:asciiTheme="majorHAnsi" w:eastAsia="Calibri" w:hAnsiTheme="majorHAnsi" w:cs="Calibri"/>
                </w:rPr>
                <w:t>Zugelieferte</w:t>
              </w:r>
              <w:r w:rsidR="0059231E" w:rsidRPr="00766731">
                <w:rPr>
                  <w:rFonts w:asciiTheme="majorHAnsi" w:eastAsia="Calibri" w:hAnsiTheme="majorHAnsi" w:cs="Calibri"/>
                </w:rPr>
                <w:t xml:space="preserve"> </w:t>
              </w:r>
            </w:ins>
            <w:r w:rsidRPr="00766731">
              <w:rPr>
                <w:rFonts w:asciiTheme="majorHAnsi" w:eastAsia="Calibri" w:hAnsiTheme="majorHAnsi" w:cs="Calibri"/>
              </w:rPr>
              <w:t>Software bestehe</w:t>
            </w:r>
            <w:commentRangeEnd w:id="31"/>
            <w:r w:rsidR="0059231E">
              <w:rPr>
                <w:rStyle w:val="CommentReference"/>
              </w:rPr>
              <w:commentReference w:id="31"/>
            </w:r>
            <w:r w:rsidRPr="00766731">
              <w:rPr>
                <w:rFonts w:asciiTheme="majorHAnsi" w:eastAsia="Calibri" w:hAnsiTheme="majorHAnsi" w:cs="Calibri"/>
              </w:rPr>
              <w:t>n.</w:t>
            </w:r>
          </w:p>
          <w:p w14:paraId="7079ABE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6C4F52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4CFE3F4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ein Prozess besteht, in dem die Lizenzpflichten für die verschiedenen Anwendungsfälle geprüft und identifiziert werden.</w:t>
            </w:r>
          </w:p>
        </w:tc>
      </w:tr>
    </w:tbl>
    <w:p w14:paraId="1192E6C5" w14:textId="77777777" w:rsidR="005B118C" w:rsidRPr="00766731" w:rsidRDefault="005B118C">
      <w:pPr>
        <w:spacing w:line="240" w:lineRule="auto"/>
        <w:rPr>
          <w:rFonts w:asciiTheme="majorHAnsi" w:eastAsia="Calibri" w:hAnsiTheme="majorHAnsi" w:cs="Calibri"/>
        </w:rPr>
      </w:pPr>
    </w:p>
    <w:p w14:paraId="4BABC638" w14:textId="77777777" w:rsidR="005B118C" w:rsidRPr="00766731" w:rsidRDefault="005B118C">
      <w:pPr>
        <w:spacing w:line="240" w:lineRule="auto"/>
        <w:rPr>
          <w:rFonts w:asciiTheme="majorHAnsi" w:eastAsia="Calibri" w:hAnsiTheme="majorHAnsi" w:cs="Calibri"/>
        </w:rPr>
      </w:pPr>
    </w:p>
    <w:p w14:paraId="17E02418" w14:textId="77777777" w:rsidR="005B118C" w:rsidRPr="00766731" w:rsidRDefault="005B118C">
      <w:pPr>
        <w:spacing w:line="240" w:lineRule="auto"/>
        <w:rPr>
          <w:rFonts w:asciiTheme="majorHAnsi" w:eastAsia="Calibri" w:hAnsiTheme="majorHAnsi" w:cs="Calibri"/>
        </w:rPr>
      </w:pPr>
    </w:p>
    <w:p w14:paraId="0CD566B7" w14:textId="77777777" w:rsidR="005B118C" w:rsidRPr="00766731" w:rsidRDefault="005B118C">
      <w:pPr>
        <w:spacing w:line="240" w:lineRule="auto"/>
        <w:rPr>
          <w:rFonts w:asciiTheme="majorHAnsi" w:eastAsia="Calibri" w:hAnsiTheme="majorHAnsi" w:cs="Calibri"/>
        </w:rPr>
      </w:pPr>
    </w:p>
    <w:p w14:paraId="71D24495"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2A9DFA9F" w14:textId="77777777" w:rsidR="005B118C" w:rsidRPr="00766731" w:rsidRDefault="005B118C">
      <w:pPr>
        <w:spacing w:line="240" w:lineRule="auto"/>
        <w:rPr>
          <w:rFonts w:asciiTheme="majorHAnsi" w:eastAsia="Calibri" w:hAnsiTheme="majorHAnsi" w:cs="Calibri"/>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20477828" w14:textId="77777777">
        <w:tc>
          <w:tcPr>
            <w:tcW w:w="4514" w:type="dxa"/>
            <w:shd w:val="clear" w:color="auto" w:fill="auto"/>
            <w:tcMar>
              <w:top w:w="100" w:type="dxa"/>
              <w:left w:w="100" w:type="dxa"/>
              <w:bottom w:w="100" w:type="dxa"/>
              <w:right w:w="100" w:type="dxa"/>
            </w:tcMar>
          </w:tcPr>
          <w:p w14:paraId="09A46E39" w14:textId="77777777" w:rsidR="005B118C" w:rsidRPr="00766731" w:rsidRDefault="00CD55CA" w:rsidP="00766731">
            <w:pPr>
              <w:spacing w:line="240" w:lineRule="auto"/>
              <w:rPr>
                <w:rFonts w:asciiTheme="majorHAnsi" w:eastAsia="Calibri" w:hAnsiTheme="majorHAnsi" w:cs="Calibri"/>
                <w:color w:val="6D9EEB"/>
                <w:lang w:val="en-US"/>
              </w:rPr>
            </w:pPr>
            <w:ins w:id="34" w:author="xca4027" w:date="2018-05-25T02:25:00Z">
              <w:r w:rsidRPr="00766731">
                <w:rPr>
                  <w:rFonts w:asciiTheme="majorHAnsi" w:eastAsia="Calibri" w:hAnsiTheme="majorHAnsi" w:cs="Calibri"/>
                  <w:color w:val="6D9EEB"/>
                  <w:lang w:val="en-US"/>
                </w:rPr>
                <w:t>Goal 2</w:t>
              </w:r>
            </w:ins>
            <w:r w:rsidRPr="00766731">
              <w:rPr>
                <w:rFonts w:asciiTheme="majorHAnsi" w:eastAsia="Calibri" w:hAnsiTheme="majorHAnsi" w:cs="Calibri"/>
                <w:color w:val="6D9EEB"/>
                <w:lang w:val="en-US"/>
              </w:rPr>
              <w:t>: Assign Responsibility for Achieving Compliance</w:t>
            </w:r>
          </w:p>
        </w:tc>
        <w:tc>
          <w:tcPr>
            <w:tcW w:w="4515" w:type="dxa"/>
            <w:shd w:val="clear" w:color="auto" w:fill="auto"/>
            <w:tcMar>
              <w:top w:w="100" w:type="dxa"/>
              <w:left w:w="100" w:type="dxa"/>
              <w:bottom w:w="100" w:type="dxa"/>
              <w:right w:w="100" w:type="dxa"/>
            </w:tcMar>
          </w:tcPr>
          <w:p w14:paraId="042526A0" w14:textId="438E5263"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 xml:space="preserve">Ziel 2: Weisen Sie die Verantwortung für die Erfüllung der </w:t>
            </w:r>
            <w:proofErr w:type="spellStart"/>
            <w:r w:rsidRPr="00766731">
              <w:rPr>
                <w:rFonts w:asciiTheme="majorHAnsi" w:eastAsia="Calibri" w:hAnsiTheme="majorHAnsi" w:cs="Calibri"/>
                <w:color w:val="6D9EEB"/>
              </w:rPr>
              <w:t>License</w:t>
            </w:r>
            <w:proofErr w:type="spellEnd"/>
            <w:r w:rsidRPr="00766731">
              <w:rPr>
                <w:rFonts w:asciiTheme="majorHAnsi" w:eastAsia="Calibri" w:hAnsiTheme="majorHAnsi" w:cs="Calibri"/>
                <w:color w:val="6D9EEB"/>
              </w:rPr>
              <w:t xml:space="preserve"> Compliance zu</w:t>
            </w:r>
          </w:p>
        </w:tc>
      </w:tr>
      <w:tr w:rsidR="005B118C" w:rsidRPr="00766731" w14:paraId="16B2344B" w14:textId="77777777">
        <w:tc>
          <w:tcPr>
            <w:tcW w:w="4514" w:type="dxa"/>
            <w:shd w:val="clear" w:color="auto" w:fill="auto"/>
            <w:tcMar>
              <w:top w:w="100" w:type="dxa"/>
              <w:left w:w="100" w:type="dxa"/>
              <w:bottom w:w="100" w:type="dxa"/>
              <w:right w:w="100" w:type="dxa"/>
            </w:tcMar>
          </w:tcPr>
          <w:p w14:paraId="70D95A90"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2.1 Identify </w:t>
            </w:r>
            <w:ins w:id="35" w:author="xca4027" w:date="2018-05-25T02:25:00Z">
              <w:r w:rsidRPr="00766731">
                <w:rPr>
                  <w:rFonts w:asciiTheme="majorHAnsi" w:eastAsia="Calibri" w:hAnsiTheme="majorHAnsi" w:cs="Calibri"/>
                  <w:lang w:val="en-US"/>
                </w:rPr>
                <w:t xml:space="preserve">External </w:t>
              </w:r>
            </w:ins>
            <w:r w:rsidRPr="00766731">
              <w:rPr>
                <w:rFonts w:asciiTheme="majorHAnsi" w:eastAsia="Calibri" w:hAnsiTheme="majorHAnsi" w:cs="Calibri"/>
                <w:lang w:val="en-US"/>
              </w:rPr>
              <w:t>FOSS Liaison Function ("FOSS Liaison").</w:t>
            </w:r>
          </w:p>
          <w:p w14:paraId="5D7443D1" w14:textId="77777777" w:rsidR="005B118C" w:rsidRDefault="005B118C">
            <w:pPr>
              <w:spacing w:line="240" w:lineRule="auto"/>
              <w:rPr>
                <w:rFonts w:asciiTheme="majorHAnsi" w:eastAsia="Calibri" w:hAnsiTheme="majorHAnsi" w:cs="Calibri"/>
                <w:lang w:val="en-US"/>
              </w:rPr>
            </w:pPr>
          </w:p>
          <w:p w14:paraId="505A8C5B" w14:textId="77777777" w:rsidR="00766731" w:rsidRPr="00766731" w:rsidRDefault="00766731">
            <w:pPr>
              <w:spacing w:line="240" w:lineRule="auto"/>
              <w:rPr>
                <w:rFonts w:asciiTheme="majorHAnsi" w:eastAsia="Calibri" w:hAnsiTheme="majorHAnsi" w:cs="Calibri"/>
                <w:lang w:val="en-US"/>
              </w:rPr>
            </w:pPr>
          </w:p>
          <w:p w14:paraId="3F580B18" w14:textId="77777777" w:rsidR="00631D92" w:rsidRDefault="00631D92">
            <w:pPr>
              <w:spacing w:line="240" w:lineRule="auto"/>
              <w:rPr>
                <w:ins w:id="36" w:author=" " w:date="2018-10-19T18:12:00Z"/>
                <w:rFonts w:asciiTheme="majorHAnsi" w:eastAsia="Calibri" w:hAnsiTheme="majorHAnsi" w:cs="Calibri"/>
                <w:lang w:val="en-US"/>
              </w:rPr>
            </w:pPr>
          </w:p>
          <w:p w14:paraId="3CC75A52" w14:textId="67944CE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individual(s) responsible for receiving external FOSS inquiries;</w:t>
            </w:r>
          </w:p>
          <w:p w14:paraId="46E0DEC5" w14:textId="77777777" w:rsidR="005B118C" w:rsidRPr="00766731" w:rsidRDefault="005B118C">
            <w:pPr>
              <w:spacing w:line="240" w:lineRule="auto"/>
              <w:rPr>
                <w:rFonts w:asciiTheme="majorHAnsi" w:eastAsia="Calibri" w:hAnsiTheme="majorHAnsi" w:cs="Calibri"/>
                <w:lang w:val="en-US"/>
              </w:rPr>
            </w:pPr>
          </w:p>
          <w:p w14:paraId="3BCF0362" w14:textId="77777777" w:rsidR="005B118C" w:rsidRPr="00766731" w:rsidRDefault="005B118C">
            <w:pPr>
              <w:spacing w:line="240" w:lineRule="auto"/>
              <w:rPr>
                <w:rFonts w:asciiTheme="majorHAnsi" w:eastAsia="Calibri" w:hAnsiTheme="majorHAnsi" w:cs="Calibri"/>
                <w:lang w:val="en-US"/>
              </w:rPr>
            </w:pPr>
          </w:p>
          <w:p w14:paraId="0FC19BF3" w14:textId="77777777" w:rsidR="005B118C" w:rsidRPr="00766731" w:rsidRDefault="005B118C">
            <w:pPr>
              <w:spacing w:line="240" w:lineRule="auto"/>
              <w:rPr>
                <w:rFonts w:asciiTheme="majorHAnsi" w:eastAsia="Calibri" w:hAnsiTheme="majorHAnsi" w:cs="Calibri"/>
                <w:lang w:val="en-US"/>
              </w:rPr>
            </w:pPr>
          </w:p>
          <w:p w14:paraId="1188687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FOSS Liaison must make commercially reasonable efforts to respond to FOSS compliance inquiries as appropriate; and</w:t>
            </w:r>
          </w:p>
          <w:p w14:paraId="391D212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Publicly identify a means by which one can contact the FOSS Liaison.</w:t>
            </w:r>
          </w:p>
          <w:p w14:paraId="2D8DD9A5" w14:textId="77777777" w:rsidR="005B118C" w:rsidRPr="00766731" w:rsidRDefault="005B118C">
            <w:pPr>
              <w:spacing w:line="240" w:lineRule="auto"/>
              <w:rPr>
                <w:rFonts w:asciiTheme="majorHAnsi" w:eastAsia="Calibri" w:hAnsiTheme="majorHAnsi" w:cs="Calibri"/>
                <w:lang w:val="en-US"/>
              </w:rPr>
            </w:pPr>
          </w:p>
          <w:p w14:paraId="35E347D0" w14:textId="77777777" w:rsidR="005B118C" w:rsidRPr="00766731" w:rsidRDefault="005B118C">
            <w:pPr>
              <w:spacing w:line="240" w:lineRule="auto"/>
              <w:rPr>
                <w:rFonts w:asciiTheme="majorHAnsi" w:eastAsia="Calibri" w:hAnsiTheme="majorHAnsi" w:cs="Calibri"/>
                <w:lang w:val="en-US"/>
              </w:rPr>
            </w:pPr>
          </w:p>
          <w:p w14:paraId="6B46CB3B" w14:textId="77777777" w:rsidR="005B118C" w:rsidRPr="00766731" w:rsidRDefault="00CD55CA">
            <w:pPr>
              <w:spacing w:line="240" w:lineRule="auto"/>
              <w:rPr>
                <w:rFonts w:asciiTheme="majorHAnsi" w:eastAsia="Calibri" w:hAnsiTheme="majorHAnsi" w:cs="Calibri"/>
                <w:lang w:val="en-US"/>
              </w:rPr>
            </w:pPr>
            <w:ins w:id="37"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 xml:space="preserve">(s):  </w:t>
            </w:r>
          </w:p>
          <w:p w14:paraId="15EF7A0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2.1.1 </w:t>
            </w:r>
            <w:ins w:id="38" w:author="xca4027" w:date="2018-05-25T02:25:00Z">
              <w:r w:rsidRPr="00766731">
                <w:rPr>
                  <w:rFonts w:asciiTheme="majorHAnsi" w:eastAsia="Calibri" w:hAnsiTheme="majorHAnsi" w:cs="Calibri"/>
                  <w:lang w:val="en-US"/>
                </w:rPr>
                <w:t xml:space="preserve">Publicly visible identification of </w:t>
              </w:r>
            </w:ins>
            <w:r w:rsidRPr="00766731">
              <w:rPr>
                <w:rFonts w:asciiTheme="majorHAnsi" w:eastAsia="Calibri" w:hAnsiTheme="majorHAnsi" w:cs="Calibri"/>
                <w:lang w:val="en-US"/>
              </w:rPr>
              <w:t>FOSS Liaison (e.g., via a published contact email address, or the Linux Foundation's Open Compliance Directory).</w:t>
            </w:r>
          </w:p>
          <w:p w14:paraId="1F28AE5E" w14:textId="77777777" w:rsidR="005B118C" w:rsidRPr="00766731" w:rsidRDefault="005B118C">
            <w:pPr>
              <w:spacing w:line="240" w:lineRule="auto"/>
              <w:rPr>
                <w:rFonts w:asciiTheme="majorHAnsi" w:eastAsia="Calibri" w:hAnsiTheme="majorHAnsi" w:cs="Calibri"/>
                <w:lang w:val="en-US"/>
              </w:rPr>
            </w:pPr>
          </w:p>
          <w:p w14:paraId="76B6077D" w14:textId="77777777" w:rsidR="005B118C" w:rsidRPr="00766731" w:rsidRDefault="005B118C">
            <w:pPr>
              <w:spacing w:line="240" w:lineRule="auto"/>
              <w:rPr>
                <w:rFonts w:asciiTheme="majorHAnsi" w:eastAsia="Calibri" w:hAnsiTheme="majorHAnsi" w:cs="Calibri"/>
                <w:lang w:val="en-US"/>
              </w:rPr>
            </w:pPr>
          </w:p>
          <w:p w14:paraId="404A413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2.1.2 An internal documented procedure that assigns responsibility for receiving FOSS compliance inquiries.</w:t>
            </w:r>
          </w:p>
          <w:p w14:paraId="7BB4D017" w14:textId="77777777" w:rsidR="005B118C" w:rsidRPr="00766731" w:rsidRDefault="005B118C">
            <w:pPr>
              <w:spacing w:line="240" w:lineRule="auto"/>
              <w:rPr>
                <w:rFonts w:asciiTheme="majorHAnsi" w:eastAsia="Calibri" w:hAnsiTheme="majorHAnsi" w:cs="Calibri"/>
                <w:lang w:val="en-US"/>
              </w:rPr>
            </w:pPr>
          </w:p>
          <w:p w14:paraId="629FFEE2" w14:textId="77777777" w:rsidR="005B118C" w:rsidRPr="00766731" w:rsidRDefault="005B118C">
            <w:pPr>
              <w:spacing w:line="240" w:lineRule="auto"/>
              <w:rPr>
                <w:rFonts w:asciiTheme="majorHAnsi" w:eastAsia="Calibri" w:hAnsiTheme="majorHAnsi" w:cs="Calibri"/>
                <w:lang w:val="en-US"/>
              </w:rPr>
            </w:pPr>
          </w:p>
          <w:p w14:paraId="2F02201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F969D3F" w14:textId="77777777" w:rsidR="005B118C" w:rsidRPr="00766731" w:rsidRDefault="00CD55CA">
            <w:pPr>
              <w:spacing w:line="240" w:lineRule="auto"/>
              <w:rPr>
                <w:rFonts w:asciiTheme="majorHAnsi" w:eastAsia="Calibri" w:hAnsiTheme="majorHAnsi" w:cs="Calibri"/>
                <w:lang w:val="en-US"/>
              </w:rPr>
            </w:pPr>
            <w:ins w:id="39" w:author="xca4027" w:date="2018-05-25T02:26: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there is a reasonable way for third parties to contact the organization with regard to FOSS compliance inquiries and that this responsibility has been effectively assigned.</w:t>
            </w:r>
          </w:p>
          <w:p w14:paraId="501B7A3D" w14:textId="77777777" w:rsidR="005B118C" w:rsidRPr="00766731" w:rsidRDefault="005B118C">
            <w:pPr>
              <w:spacing w:line="240" w:lineRule="auto"/>
              <w:rPr>
                <w:rFonts w:asciiTheme="majorHAnsi" w:eastAsia="Calibri" w:hAnsiTheme="majorHAnsi" w:cs="Calibri"/>
                <w:lang w:val="en-US"/>
              </w:rPr>
            </w:pPr>
          </w:p>
          <w:p w14:paraId="492D55D8" w14:textId="77777777" w:rsidR="005B118C" w:rsidRPr="00766731" w:rsidRDefault="005B118C">
            <w:pPr>
              <w:spacing w:line="240" w:lineRule="auto"/>
              <w:rPr>
                <w:rFonts w:asciiTheme="majorHAnsi" w:eastAsia="Calibri" w:hAnsiTheme="majorHAnsi" w:cs="Calibri"/>
                <w:lang w:val="en-US"/>
              </w:rPr>
            </w:pPr>
          </w:p>
          <w:p w14:paraId="6B431795" w14:textId="77777777" w:rsidR="005B118C" w:rsidRPr="00766731" w:rsidRDefault="005B118C">
            <w:pPr>
              <w:spacing w:line="240" w:lineRule="auto"/>
              <w:rPr>
                <w:rFonts w:asciiTheme="majorHAnsi" w:eastAsia="Calibri" w:hAnsiTheme="majorHAnsi" w:cs="Calibri"/>
                <w:lang w:val="en-US"/>
              </w:rPr>
            </w:pPr>
          </w:p>
          <w:p w14:paraId="07ECA05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 Identify Internal FOSS Compliance Role(s).</w:t>
            </w:r>
          </w:p>
          <w:p w14:paraId="1BD03B7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individual(s) responsible for managing internal FOSS compliance. The FOSS Compliance role and the FOSS Liaison may be the same individual.</w:t>
            </w:r>
          </w:p>
          <w:p w14:paraId="1E871D5A" w14:textId="77777777" w:rsidR="005B118C" w:rsidRPr="00766731" w:rsidRDefault="005B118C">
            <w:pPr>
              <w:spacing w:line="240" w:lineRule="auto"/>
              <w:rPr>
                <w:rFonts w:asciiTheme="majorHAnsi" w:eastAsia="Calibri" w:hAnsiTheme="majorHAnsi" w:cs="Calibri"/>
                <w:lang w:val="en-US"/>
              </w:rPr>
            </w:pPr>
          </w:p>
          <w:p w14:paraId="407DD199" w14:textId="77777777" w:rsidR="005B118C" w:rsidRPr="00766731" w:rsidRDefault="005B118C">
            <w:pPr>
              <w:spacing w:line="240" w:lineRule="auto"/>
              <w:rPr>
                <w:rFonts w:asciiTheme="majorHAnsi" w:eastAsia="Calibri" w:hAnsiTheme="majorHAnsi" w:cs="Calibri"/>
                <w:lang w:val="en-US"/>
              </w:rPr>
            </w:pPr>
          </w:p>
          <w:p w14:paraId="35DEB47F" w14:textId="77777777" w:rsidR="005B118C" w:rsidRPr="00766731" w:rsidRDefault="005B118C">
            <w:pPr>
              <w:spacing w:line="240" w:lineRule="auto"/>
              <w:rPr>
                <w:rFonts w:asciiTheme="majorHAnsi" w:eastAsia="Calibri" w:hAnsiTheme="majorHAnsi" w:cs="Calibri"/>
                <w:lang w:val="en-US"/>
              </w:rPr>
            </w:pPr>
          </w:p>
          <w:p w14:paraId="3BBF44C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FOSS compliance management activity is sufficiently resourced:</w:t>
            </w:r>
          </w:p>
          <w:p w14:paraId="33BE5B90" w14:textId="77777777" w:rsidR="005B118C" w:rsidRPr="00766731" w:rsidRDefault="00CD55CA">
            <w:pPr>
              <w:numPr>
                <w:ilvl w:val="0"/>
                <w:numId w:val="4"/>
              </w:numPr>
              <w:spacing w:line="240" w:lineRule="auto"/>
              <w:contextualSpacing/>
              <w:rPr>
                <w:rFonts w:asciiTheme="majorHAnsi" w:hAnsiTheme="majorHAnsi"/>
                <w:lang w:val="en-US"/>
              </w:rPr>
            </w:pPr>
            <w:r w:rsidRPr="00766731">
              <w:rPr>
                <w:rFonts w:asciiTheme="majorHAnsi" w:eastAsia="Calibri" w:hAnsiTheme="majorHAnsi" w:cs="Calibri"/>
                <w:lang w:val="en-US"/>
              </w:rPr>
              <w:lastRenderedPageBreak/>
              <w:t>Time to perform the role has been allocated; and</w:t>
            </w:r>
          </w:p>
          <w:p w14:paraId="28CB71EA" w14:textId="77777777" w:rsidR="005B118C" w:rsidRPr="00766731" w:rsidRDefault="00CD55CA">
            <w:pPr>
              <w:numPr>
                <w:ilvl w:val="0"/>
                <w:numId w:val="4"/>
              </w:numPr>
              <w:spacing w:line="240" w:lineRule="auto"/>
              <w:contextualSpacing/>
              <w:rPr>
                <w:rFonts w:asciiTheme="majorHAnsi" w:hAnsiTheme="majorHAnsi"/>
                <w:lang w:val="en-US"/>
              </w:rPr>
            </w:pPr>
            <w:r w:rsidRPr="00766731">
              <w:rPr>
                <w:rFonts w:asciiTheme="majorHAnsi" w:eastAsia="Calibri" w:hAnsiTheme="majorHAnsi" w:cs="Calibri"/>
                <w:lang w:val="en-US"/>
              </w:rPr>
              <w:t>Commercially reasonable budget has been allocated.</w:t>
            </w:r>
          </w:p>
          <w:p w14:paraId="1FDDE63E" w14:textId="77777777" w:rsidR="005B118C" w:rsidRPr="00766731" w:rsidRDefault="005B118C">
            <w:pPr>
              <w:spacing w:line="240" w:lineRule="auto"/>
              <w:rPr>
                <w:rFonts w:asciiTheme="majorHAnsi" w:eastAsia="Calibri" w:hAnsiTheme="majorHAnsi" w:cs="Calibri"/>
                <w:lang w:val="en-US"/>
              </w:rPr>
            </w:pPr>
          </w:p>
          <w:p w14:paraId="1ED68FE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responsibilities to develop and maintain FOSS compliance policy and processes;</w:t>
            </w:r>
          </w:p>
          <w:p w14:paraId="285B26F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Legal expertise pertaining to FOSS compliance is accessible to the FOSS Compliance role (e.g., could be internal or external); and</w:t>
            </w:r>
          </w:p>
          <w:p w14:paraId="4BF1FB30" w14:textId="77777777" w:rsidR="005B118C" w:rsidRPr="00766731" w:rsidRDefault="00CD55CA">
            <w:pPr>
              <w:spacing w:line="240" w:lineRule="auto"/>
              <w:rPr>
                <w:rFonts w:asciiTheme="majorHAnsi" w:eastAsia="Calibri" w:hAnsiTheme="majorHAnsi" w:cs="Calibri"/>
                <w:lang w:val="en-US"/>
              </w:rPr>
            </w:pPr>
            <w:ins w:id="40" w:author="xca4027" w:date="2018-05-25T02:26:00Z">
              <w:r w:rsidRPr="00766731">
                <w:rPr>
                  <w:rFonts w:asciiTheme="majorHAnsi" w:eastAsia="Calibri" w:hAnsiTheme="majorHAnsi" w:cs="Calibri"/>
                  <w:lang w:val="en-US"/>
                </w:rPr>
                <w:t>A process exists for the resolution of FOSS compliance issues</w:t>
              </w:r>
            </w:ins>
          </w:p>
          <w:p w14:paraId="1D3E4225" w14:textId="77777777" w:rsidR="005B118C" w:rsidRPr="00766731" w:rsidRDefault="005B118C">
            <w:pPr>
              <w:spacing w:line="240" w:lineRule="auto"/>
              <w:rPr>
                <w:rFonts w:asciiTheme="majorHAnsi" w:eastAsia="Calibri" w:hAnsiTheme="majorHAnsi" w:cs="Calibri"/>
                <w:lang w:val="en-US"/>
              </w:rPr>
            </w:pPr>
          </w:p>
          <w:p w14:paraId="787C59E2" w14:textId="77777777" w:rsidR="005B118C" w:rsidRPr="00766731" w:rsidRDefault="005B118C">
            <w:pPr>
              <w:spacing w:line="240" w:lineRule="auto"/>
              <w:rPr>
                <w:rFonts w:asciiTheme="majorHAnsi" w:eastAsia="Calibri" w:hAnsiTheme="majorHAnsi" w:cs="Calibri"/>
                <w:lang w:val="en-US"/>
              </w:rPr>
            </w:pPr>
          </w:p>
          <w:p w14:paraId="55912823" w14:textId="77777777" w:rsidR="005B118C" w:rsidRDefault="005B118C">
            <w:pPr>
              <w:spacing w:line="240" w:lineRule="auto"/>
              <w:rPr>
                <w:rFonts w:asciiTheme="majorHAnsi" w:eastAsia="Calibri" w:hAnsiTheme="majorHAnsi" w:cs="Calibri"/>
                <w:lang w:val="en-US"/>
              </w:rPr>
            </w:pPr>
          </w:p>
          <w:p w14:paraId="3CBDBC6D" w14:textId="77777777" w:rsidR="00766731" w:rsidRPr="00766731" w:rsidRDefault="00766731">
            <w:pPr>
              <w:spacing w:line="240" w:lineRule="auto"/>
              <w:rPr>
                <w:rFonts w:asciiTheme="majorHAnsi" w:eastAsia="Calibri" w:hAnsiTheme="majorHAnsi" w:cs="Calibri"/>
                <w:lang w:val="en-US"/>
              </w:rPr>
            </w:pPr>
          </w:p>
          <w:p w14:paraId="55F28926" w14:textId="77777777" w:rsidR="005B118C" w:rsidRPr="00766731" w:rsidRDefault="00CD55CA">
            <w:pPr>
              <w:spacing w:line="240" w:lineRule="auto"/>
              <w:rPr>
                <w:rFonts w:asciiTheme="majorHAnsi" w:eastAsia="Calibri" w:hAnsiTheme="majorHAnsi" w:cs="Calibri"/>
                <w:lang w:val="en-US"/>
              </w:rPr>
            </w:pPr>
            <w:ins w:id="41"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548451B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2.2.1 Name of persons, group or function in FOSS Compliance role(s) internally identified.</w:t>
            </w:r>
          </w:p>
          <w:p w14:paraId="733ED9CD" w14:textId="77777777" w:rsidR="005B118C" w:rsidRPr="00766731" w:rsidRDefault="005B118C">
            <w:pPr>
              <w:spacing w:line="240" w:lineRule="auto"/>
              <w:rPr>
                <w:rFonts w:asciiTheme="majorHAnsi" w:eastAsia="Calibri" w:hAnsiTheme="majorHAnsi" w:cs="Calibri"/>
                <w:lang w:val="en-US"/>
              </w:rPr>
            </w:pPr>
          </w:p>
          <w:p w14:paraId="4D3679E5" w14:textId="77777777" w:rsidR="005B118C" w:rsidRPr="00766731" w:rsidRDefault="005B118C">
            <w:pPr>
              <w:spacing w:line="240" w:lineRule="auto"/>
              <w:rPr>
                <w:rFonts w:asciiTheme="majorHAnsi" w:eastAsia="Calibri" w:hAnsiTheme="majorHAnsi" w:cs="Calibri"/>
                <w:lang w:val="en-US"/>
              </w:rPr>
            </w:pPr>
          </w:p>
          <w:p w14:paraId="3DEF19B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2.2.2 </w:t>
            </w:r>
            <w:ins w:id="42" w:author="xca4027" w:date="2018-05-25T02:27:00Z">
              <w:r w:rsidRPr="00766731">
                <w:rPr>
                  <w:rFonts w:asciiTheme="majorHAnsi" w:eastAsia="Calibri" w:hAnsiTheme="majorHAnsi" w:cs="Calibri"/>
                  <w:lang w:val="en-US"/>
                </w:rPr>
                <w:t>Identification</w:t>
              </w:r>
            </w:ins>
            <w:r w:rsidRPr="00766731">
              <w:rPr>
                <w:rFonts w:asciiTheme="majorHAnsi" w:eastAsia="Calibri" w:hAnsiTheme="majorHAnsi" w:cs="Calibri"/>
                <w:lang w:val="en-US"/>
              </w:rPr>
              <w:t xml:space="preserve"> of legal expertise available to FOSS Compliance role(s) which could be internal or external.</w:t>
            </w:r>
          </w:p>
          <w:p w14:paraId="18BB2F72" w14:textId="77777777" w:rsidR="005B118C" w:rsidRPr="00766731" w:rsidRDefault="005B118C">
            <w:pPr>
              <w:spacing w:line="240" w:lineRule="auto"/>
              <w:rPr>
                <w:rFonts w:asciiTheme="majorHAnsi" w:eastAsia="Calibri" w:hAnsiTheme="majorHAnsi" w:cs="Calibri"/>
                <w:lang w:val="en-US"/>
              </w:rPr>
            </w:pPr>
          </w:p>
          <w:p w14:paraId="6017DC5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2.2.3 A documented procedure that assigns internal responsibilities for FOSS compliance.</w:t>
            </w:r>
          </w:p>
          <w:p w14:paraId="0E6CCABA" w14:textId="77777777" w:rsidR="005B118C" w:rsidRDefault="005B118C">
            <w:pPr>
              <w:spacing w:line="240" w:lineRule="auto"/>
              <w:rPr>
                <w:rFonts w:asciiTheme="majorHAnsi" w:eastAsia="Calibri" w:hAnsiTheme="majorHAnsi" w:cs="Calibri"/>
                <w:lang w:val="en-US"/>
              </w:rPr>
            </w:pPr>
          </w:p>
          <w:p w14:paraId="7EAA023B" w14:textId="77777777" w:rsidR="00766731" w:rsidRPr="00766731" w:rsidRDefault="00766731">
            <w:pPr>
              <w:spacing w:line="240" w:lineRule="auto"/>
              <w:rPr>
                <w:rFonts w:asciiTheme="majorHAnsi" w:eastAsia="Calibri" w:hAnsiTheme="majorHAnsi" w:cs="Calibri"/>
                <w:lang w:val="en-US"/>
              </w:rPr>
            </w:pPr>
          </w:p>
          <w:p w14:paraId="5B24884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2.2.4 A documented procedure for handling review and remediation of non-compliant cases.</w:t>
            </w:r>
          </w:p>
          <w:p w14:paraId="238C9C34" w14:textId="77777777" w:rsidR="005B118C" w:rsidRPr="00766731" w:rsidRDefault="005B118C">
            <w:pPr>
              <w:spacing w:line="240" w:lineRule="auto"/>
              <w:rPr>
                <w:rFonts w:asciiTheme="majorHAnsi" w:eastAsia="Calibri" w:hAnsiTheme="majorHAnsi" w:cs="Calibri"/>
                <w:lang w:val="en-US"/>
              </w:rPr>
            </w:pPr>
          </w:p>
          <w:p w14:paraId="6451484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D4E1639" w14:textId="77777777" w:rsidR="005B118C" w:rsidRPr="00766731" w:rsidRDefault="00CD55CA">
            <w:pPr>
              <w:spacing w:line="240" w:lineRule="auto"/>
              <w:rPr>
                <w:rFonts w:asciiTheme="majorHAnsi" w:eastAsia="Calibri" w:hAnsiTheme="majorHAnsi" w:cs="Calibri"/>
                <w:lang w:val="en-US"/>
              </w:rPr>
            </w:pPr>
            <w:ins w:id="43" w:author="xca4027" w:date="2018-05-25T02:28: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certain FOSS responsibilities have been effectively assigned.</w:t>
            </w:r>
          </w:p>
          <w:p w14:paraId="57B7410D" w14:textId="77777777" w:rsidR="005B118C" w:rsidRPr="00766731" w:rsidRDefault="005B118C">
            <w:pPr>
              <w:spacing w:line="240" w:lineRule="auto"/>
              <w:rPr>
                <w:rFonts w:asciiTheme="majorHAnsi" w:eastAsia="Calibri" w:hAnsiTheme="majorHAnsi" w:cs="Calibri"/>
                <w:lang w:val="en-US"/>
              </w:rPr>
            </w:pPr>
          </w:p>
          <w:p w14:paraId="2C478057" w14:textId="77777777" w:rsidR="005B118C" w:rsidRPr="00766731" w:rsidRDefault="005B118C">
            <w:pPr>
              <w:spacing w:line="240" w:lineRule="auto"/>
              <w:rPr>
                <w:rFonts w:asciiTheme="majorHAnsi" w:eastAsia="Calibri" w:hAnsiTheme="majorHAnsi" w:cs="Calibri"/>
                <w:lang w:val="en-US"/>
              </w:rPr>
            </w:pPr>
          </w:p>
          <w:p w14:paraId="4E1363AB"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58E37DB2" w14:textId="061526B4" w:rsidR="005B118C" w:rsidRPr="00766731" w:rsidRDefault="00E615A2">
            <w:pPr>
              <w:widowControl w:val="0"/>
              <w:pBdr>
                <w:top w:val="nil"/>
                <w:left w:val="nil"/>
                <w:bottom w:val="nil"/>
                <w:right w:val="nil"/>
                <w:between w:val="nil"/>
              </w:pBdr>
              <w:spacing w:line="240" w:lineRule="auto"/>
              <w:rPr>
                <w:rFonts w:asciiTheme="majorHAnsi" w:eastAsia="Calibri" w:hAnsiTheme="majorHAnsi" w:cs="Calibri"/>
              </w:rPr>
            </w:pPr>
            <w:r>
              <w:rPr>
                <w:rFonts w:asciiTheme="majorHAnsi" w:eastAsia="Calibri" w:hAnsiTheme="majorHAnsi" w:cs="Calibri"/>
              </w:rPr>
              <w:lastRenderedPageBreak/>
              <w:t>2.1 Identifikation d</w:t>
            </w:r>
            <w:r w:rsidR="00CD55CA" w:rsidRPr="00766731">
              <w:rPr>
                <w:rFonts w:asciiTheme="majorHAnsi" w:eastAsia="Calibri" w:hAnsiTheme="majorHAnsi" w:cs="Calibri"/>
              </w:rPr>
              <w:t xml:space="preserve">er </w:t>
            </w:r>
            <w:r w:rsidR="002203D6">
              <w:rPr>
                <w:rFonts w:asciiTheme="majorHAnsi" w:eastAsia="Calibri" w:hAnsiTheme="majorHAnsi" w:cs="Calibri"/>
              </w:rPr>
              <w:t>Funktion eines FOSS-Ansprechpartners</w:t>
            </w:r>
            <w:r w:rsidR="002203D6" w:rsidRPr="00766731">
              <w:rPr>
                <w:rFonts w:asciiTheme="majorHAnsi" w:eastAsia="Calibri" w:hAnsiTheme="majorHAnsi" w:cs="Calibri"/>
              </w:rPr>
              <w:t xml:space="preserve"> ("FOSS Liaison")</w:t>
            </w:r>
            <w:r w:rsidR="002203D6">
              <w:rPr>
                <w:rFonts w:asciiTheme="majorHAnsi" w:eastAsia="Calibri" w:hAnsiTheme="majorHAnsi" w:cs="Calibri"/>
              </w:rPr>
              <w:t xml:space="preserve">, der </w:t>
            </w:r>
            <w:r w:rsidR="00CD55CA" w:rsidRPr="00766731">
              <w:rPr>
                <w:rFonts w:asciiTheme="majorHAnsi" w:eastAsia="Calibri" w:hAnsiTheme="majorHAnsi" w:cs="Calibri"/>
              </w:rPr>
              <w:t xml:space="preserve">auch </w:t>
            </w:r>
            <w:r w:rsidR="00631D92">
              <w:rPr>
                <w:rFonts w:asciiTheme="majorHAnsi" w:eastAsia="Calibri" w:hAnsiTheme="majorHAnsi" w:cs="Calibri"/>
              </w:rPr>
              <w:t>außerhalb</w:t>
            </w:r>
            <w:r w:rsidR="002203D6">
              <w:rPr>
                <w:rFonts w:asciiTheme="majorHAnsi" w:eastAsia="Calibri" w:hAnsiTheme="majorHAnsi" w:cs="Calibri"/>
              </w:rPr>
              <w:t xml:space="preserve"> der O</w:t>
            </w:r>
            <w:r w:rsidR="00CD55CA" w:rsidRPr="00766731">
              <w:rPr>
                <w:rFonts w:asciiTheme="majorHAnsi" w:eastAsia="Calibri" w:hAnsiTheme="majorHAnsi" w:cs="Calibri"/>
              </w:rPr>
              <w:t>rganisation bekannt</w:t>
            </w:r>
            <w:r w:rsidR="007C52BE">
              <w:rPr>
                <w:rFonts w:asciiTheme="majorHAnsi" w:eastAsia="Calibri" w:hAnsiTheme="majorHAnsi" w:cs="Calibri"/>
              </w:rPr>
              <w:t xml:space="preserve"> </w:t>
            </w:r>
            <w:r w:rsidR="002203D6">
              <w:rPr>
                <w:rFonts w:asciiTheme="majorHAnsi" w:eastAsia="Calibri" w:hAnsiTheme="majorHAnsi" w:cs="Calibri"/>
              </w:rPr>
              <w:t>gegeben wird</w:t>
            </w:r>
            <w:r w:rsidR="00CD55CA" w:rsidRPr="00766731">
              <w:rPr>
                <w:rFonts w:asciiTheme="majorHAnsi" w:eastAsia="Calibri" w:hAnsiTheme="majorHAnsi" w:cs="Calibri"/>
              </w:rPr>
              <w:t>.</w:t>
            </w:r>
          </w:p>
          <w:p w14:paraId="2A5A090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B1A2D6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Ernennung einer oder mehrerer Einzelpersonen, die für die Entgegennahme und Bearbeitung externer FOSS-Anfragen verantwortlich sind;</w:t>
            </w:r>
          </w:p>
          <w:p w14:paraId="164DE2E1"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505864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FOSS Liaison muss kommerziell vernünftige Anstrengungen unternehmen, um auf FOSS-Compliance-Anfragen zu reagieren; und öffentlich den Kommunikationskanal bekannt machen, über den er/sie kontaktiert werden kann.</w:t>
            </w:r>
          </w:p>
          <w:p w14:paraId="7FFC9ED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9668A8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Verifikationsmaterial: </w:t>
            </w:r>
          </w:p>
          <w:p w14:paraId="0DDD309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2.1.1 Eine öffentlich sichtbare Bekanntgabe der FOSS-</w:t>
            </w:r>
            <w:proofErr w:type="spellStart"/>
            <w:r w:rsidRPr="00766731">
              <w:rPr>
                <w:rFonts w:asciiTheme="majorHAnsi" w:eastAsia="Calibri" w:hAnsiTheme="majorHAnsi" w:cs="Calibri"/>
              </w:rPr>
              <w:t>Liasion</w:t>
            </w:r>
            <w:proofErr w:type="spellEnd"/>
            <w:r w:rsidRPr="00766731">
              <w:rPr>
                <w:rFonts w:asciiTheme="majorHAnsi" w:eastAsia="Calibri" w:hAnsiTheme="majorHAnsi" w:cs="Calibri"/>
              </w:rPr>
              <w:t xml:space="preserve"> (z. B. durch Veröffentlichen einer Kontakt-E-Mail-Adresse oder Aufnahme in das Open Compliance-Verzeichnis der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w:t>
            </w:r>
          </w:p>
          <w:p w14:paraId="799DD8A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78CBF8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2.1.2 Ein intern dokumentiertes Verfahren, das die Verantwortung für den Empfang und die Bearbeitung von FOSS-Compliance-Anfragen zuweist.</w:t>
            </w:r>
          </w:p>
          <w:p w14:paraId="2D9B8D0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37F401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3CA31F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es für Dritte eine angemessene Möglichkeit gibt, sich mit der Organisation in Bezug auf FOSS-Compliance-Anfragen in Verbindung zu setzen und dass die Verantwortung zur Bearbeitung entsprechender Anfragen effektiv zugeordnet wird.</w:t>
            </w:r>
          </w:p>
          <w:p w14:paraId="7EEC478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98185C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 Identifikation der internen FOSS-Compliance Rolle(n).</w:t>
            </w:r>
          </w:p>
          <w:p w14:paraId="08F5D48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Verantwortung zur Verwaltung und zum Management der internen FOSS-Compliance an individuelle Mitarbeiter. Die FOSS-Compliance-Verantwortlichen und die FOSS-Liaison können dieselben Personen sein.</w:t>
            </w:r>
          </w:p>
          <w:p w14:paraId="59E6D91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82435D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FOSS-Compliance-Management-Aktivitäten verfügen über ausreichende Ressourcen:</w:t>
            </w:r>
          </w:p>
          <w:p w14:paraId="7031EF5D" w14:textId="77777777" w:rsidR="005B118C" w:rsidRPr="00766731" w:rsidRDefault="00CD55CA">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lastRenderedPageBreak/>
              <w:t>Weisen Sie angemessene Zeit für die Ausführung der Rolle zu; und</w:t>
            </w:r>
          </w:p>
          <w:p w14:paraId="46B8AB76" w14:textId="77777777" w:rsidR="005B118C" w:rsidRPr="00766731" w:rsidRDefault="00CD55CA">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Weisen Sie ein angemessenes Budget zu.</w:t>
            </w:r>
          </w:p>
          <w:p w14:paraId="35969E44" w14:textId="77777777" w:rsidR="005B118C" w:rsidRPr="00766731" w:rsidRDefault="005B118C">
            <w:pPr>
              <w:pBdr>
                <w:top w:val="nil"/>
                <w:left w:val="nil"/>
                <w:bottom w:val="nil"/>
                <w:right w:val="nil"/>
                <w:between w:val="nil"/>
              </w:pBdr>
              <w:spacing w:line="240" w:lineRule="auto"/>
              <w:rPr>
                <w:rFonts w:asciiTheme="majorHAnsi" w:eastAsia="Calibri" w:hAnsiTheme="majorHAnsi" w:cs="Calibri"/>
              </w:rPr>
            </w:pPr>
          </w:p>
          <w:p w14:paraId="6E426CB8"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Verantwortlichkeiten zur Entwicklung und Pflege von FOSS-Compliance-Richtlinie und -Prozessen;</w:t>
            </w:r>
          </w:p>
          <w:p w14:paraId="0551BCC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Gewährleisten, dass juristische Expertise in Bezug auf die FOSS-Compliance vorhanden und für die FOSS-Compliance-Verantwortlichen (intern oder extern) zugänglich ist; und</w:t>
            </w:r>
          </w:p>
          <w:p w14:paraId="2BC370A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Sicherstellen, dass ein Prozess für die Lösung von FOSS-Compliance-Problemen zur Verfügung steht.</w:t>
            </w:r>
          </w:p>
          <w:p w14:paraId="03C5EBD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AF59F4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1BEB35A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2.2.1 Name der Personen, Gruppe oder Funktionen des/der FOSS-Compliance-Verantwortliche (n) sind intern identifiziert.</w:t>
            </w:r>
          </w:p>
          <w:p w14:paraId="2976855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2E51DA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2.2.2 Benennung der juristischen Expertise, die dem/den FOSS-Compliance-Verantwortlichen intern oder extern zur Verfügung steht.</w:t>
            </w:r>
          </w:p>
          <w:p w14:paraId="6AAECC4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EE0C13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2.2.3 Ein dokumentiertes Verfahren, das interne Verantwortlichkeiten für die FOSS-Compliance zuweist.</w:t>
            </w:r>
          </w:p>
          <w:p w14:paraId="1F618F56"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CC491B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2.2.4 Ein dokumentiertes Verfahren zur Prüfung und Behebung von Fällen der Nichterfüllung von FOSS-Compliance-Anforderungen.</w:t>
            </w:r>
          </w:p>
          <w:p w14:paraId="1C17BBA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587C8B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552C11C2"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sein, dass einzelnen Mitarbeitern konkrete FOSS-Verantwortlichkeiten verbindlich zugewiesen wurden.</w:t>
            </w:r>
          </w:p>
        </w:tc>
      </w:tr>
    </w:tbl>
    <w:p w14:paraId="4D8CDB8A" w14:textId="77777777" w:rsidR="005B118C" w:rsidRPr="00766731" w:rsidRDefault="005B118C">
      <w:pPr>
        <w:spacing w:line="240" w:lineRule="auto"/>
        <w:rPr>
          <w:rFonts w:asciiTheme="majorHAnsi" w:eastAsia="Calibri" w:hAnsiTheme="majorHAnsi" w:cs="Calibri"/>
        </w:rPr>
      </w:pPr>
    </w:p>
    <w:p w14:paraId="2FCF231D"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3882CB2E" w14:textId="77777777" w:rsidR="005B118C" w:rsidRPr="00766731" w:rsidRDefault="005B118C">
      <w:pPr>
        <w:spacing w:line="240" w:lineRule="auto"/>
        <w:rPr>
          <w:rFonts w:asciiTheme="majorHAnsi" w:eastAsia="Calibri" w:hAnsiTheme="majorHAnsi" w:cs="Calibri"/>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600C88C2" w14:textId="77777777">
        <w:tc>
          <w:tcPr>
            <w:tcW w:w="4514" w:type="dxa"/>
            <w:shd w:val="clear" w:color="auto" w:fill="auto"/>
            <w:tcMar>
              <w:top w:w="100" w:type="dxa"/>
              <w:left w:w="100" w:type="dxa"/>
              <w:bottom w:w="100" w:type="dxa"/>
              <w:right w:w="100" w:type="dxa"/>
            </w:tcMar>
          </w:tcPr>
          <w:p w14:paraId="0CB96DAB" w14:textId="77777777" w:rsidR="005B118C" w:rsidRPr="00766731" w:rsidRDefault="00CD55CA">
            <w:pPr>
              <w:spacing w:line="240" w:lineRule="auto"/>
              <w:rPr>
                <w:rFonts w:asciiTheme="majorHAnsi" w:eastAsia="Calibri" w:hAnsiTheme="majorHAnsi" w:cs="Calibri"/>
                <w:color w:val="6D9EEB"/>
                <w:lang w:val="en-US"/>
              </w:rPr>
            </w:pPr>
            <w:ins w:id="44" w:author="xca4027" w:date="2018-05-25T02:28:00Z">
              <w:r w:rsidRPr="00766731">
                <w:rPr>
                  <w:rFonts w:asciiTheme="majorHAnsi" w:eastAsia="Calibri" w:hAnsiTheme="majorHAnsi" w:cs="Calibri"/>
                  <w:color w:val="6D9EEB"/>
                  <w:lang w:val="en-US"/>
                </w:rPr>
                <w:t>Goal 3</w:t>
              </w:r>
            </w:ins>
            <w:r w:rsidRPr="00766731">
              <w:rPr>
                <w:rFonts w:asciiTheme="majorHAnsi" w:eastAsia="Calibri" w:hAnsiTheme="majorHAnsi" w:cs="Calibri"/>
                <w:color w:val="6D9EEB"/>
                <w:lang w:val="en-US"/>
              </w:rPr>
              <w:t>: Review and Approve FOSS Content</w:t>
            </w:r>
          </w:p>
        </w:tc>
        <w:tc>
          <w:tcPr>
            <w:tcW w:w="4515" w:type="dxa"/>
            <w:shd w:val="clear" w:color="auto" w:fill="auto"/>
            <w:tcMar>
              <w:top w:w="100" w:type="dxa"/>
              <w:left w:w="100" w:type="dxa"/>
              <w:bottom w:w="100" w:type="dxa"/>
              <w:right w:w="100" w:type="dxa"/>
            </w:tcMar>
          </w:tcPr>
          <w:p w14:paraId="40B0F750"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3: Überprüfen und genehmigen Sie FOSS Content</w:t>
            </w:r>
          </w:p>
        </w:tc>
      </w:tr>
      <w:tr w:rsidR="005B118C" w:rsidRPr="00766731" w14:paraId="5D181C66" w14:textId="77777777">
        <w:tc>
          <w:tcPr>
            <w:tcW w:w="4514" w:type="dxa"/>
            <w:shd w:val="clear" w:color="auto" w:fill="auto"/>
            <w:tcMar>
              <w:top w:w="100" w:type="dxa"/>
              <w:left w:w="100" w:type="dxa"/>
              <w:bottom w:w="100" w:type="dxa"/>
              <w:right w:w="100" w:type="dxa"/>
            </w:tcMar>
          </w:tcPr>
          <w:p w14:paraId="5BE76C5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3.1 A process exists for creating and managing a FOSS component bill of materials which includes each component (and its Identified Licenses) </w:t>
            </w:r>
            <w:ins w:id="45" w:author="xca4027" w:date="2018-05-25T02:28:00Z">
              <w:r w:rsidRPr="00766731">
                <w:rPr>
                  <w:rFonts w:asciiTheme="majorHAnsi" w:eastAsia="Calibri" w:hAnsiTheme="majorHAnsi" w:cs="Calibri"/>
                  <w:lang w:val="en-US"/>
                </w:rPr>
                <w:t>from which the Supplied Software is comprised.</w:t>
              </w:r>
            </w:ins>
            <w:bookmarkStart w:id="46" w:name="_GoBack"/>
            <w:bookmarkEnd w:id="46"/>
            <w:del w:id="47" w:author="Microsoft Office User" w:date="2018-10-24T19:19:00Z">
              <w:r w:rsidRPr="00766731" w:rsidDel="004D2807">
                <w:rPr>
                  <w:rFonts w:asciiTheme="majorHAnsi" w:eastAsia="Calibri" w:hAnsiTheme="majorHAnsi" w:cs="Calibri"/>
                  <w:lang w:val="en-US"/>
                </w:rPr>
                <w:delText>.</w:delText>
              </w:r>
            </w:del>
          </w:p>
          <w:p w14:paraId="58352F95" w14:textId="77777777" w:rsidR="005B118C" w:rsidRPr="00766731" w:rsidRDefault="005B118C">
            <w:pPr>
              <w:spacing w:line="240" w:lineRule="auto"/>
              <w:rPr>
                <w:rFonts w:asciiTheme="majorHAnsi" w:eastAsia="Calibri" w:hAnsiTheme="majorHAnsi" w:cs="Calibri"/>
                <w:lang w:val="en-US"/>
              </w:rPr>
            </w:pPr>
          </w:p>
          <w:p w14:paraId="0B6F5461" w14:textId="77777777" w:rsidR="005B118C" w:rsidRPr="00766731" w:rsidRDefault="00CD55CA">
            <w:pPr>
              <w:spacing w:line="240" w:lineRule="auto"/>
              <w:rPr>
                <w:rFonts w:asciiTheme="majorHAnsi" w:eastAsia="Calibri" w:hAnsiTheme="majorHAnsi" w:cs="Calibri"/>
                <w:lang w:val="en-US"/>
              </w:rPr>
            </w:pPr>
            <w:ins w:id="48"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4904BA4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3.1.1 A documented procedure for identifying, tracking and archiving information about the collection of FOSS components from which a Supplied Software release is comprised.</w:t>
            </w:r>
          </w:p>
          <w:p w14:paraId="556AC946" w14:textId="77777777" w:rsidR="005B118C" w:rsidRPr="00766731" w:rsidRDefault="005B118C">
            <w:pPr>
              <w:spacing w:line="240" w:lineRule="auto"/>
              <w:rPr>
                <w:rFonts w:asciiTheme="majorHAnsi" w:eastAsia="Calibri" w:hAnsiTheme="majorHAnsi" w:cs="Calibri"/>
                <w:lang w:val="en-US"/>
              </w:rPr>
            </w:pPr>
          </w:p>
          <w:p w14:paraId="7CB864F5" w14:textId="77777777" w:rsidR="005B118C" w:rsidRPr="00766731" w:rsidRDefault="005B118C">
            <w:pPr>
              <w:spacing w:line="240" w:lineRule="auto"/>
              <w:rPr>
                <w:rFonts w:asciiTheme="majorHAnsi" w:eastAsia="Calibri" w:hAnsiTheme="majorHAnsi" w:cs="Calibri"/>
                <w:lang w:val="en-US"/>
              </w:rPr>
            </w:pPr>
          </w:p>
          <w:p w14:paraId="490605BC" w14:textId="77777777" w:rsidR="005B118C" w:rsidRPr="00766731" w:rsidRDefault="005B118C">
            <w:pPr>
              <w:spacing w:line="240" w:lineRule="auto"/>
              <w:rPr>
                <w:rFonts w:asciiTheme="majorHAnsi" w:eastAsia="Calibri" w:hAnsiTheme="majorHAnsi" w:cs="Calibri"/>
                <w:lang w:val="en-US"/>
              </w:rPr>
            </w:pPr>
          </w:p>
          <w:p w14:paraId="0716EB8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3.1.2 FOSS component records for each Supplied Software release which demonstrates the documented procedure was properly followed.</w:t>
            </w:r>
          </w:p>
          <w:p w14:paraId="15560837" w14:textId="77777777" w:rsidR="005B118C" w:rsidRDefault="005B118C">
            <w:pPr>
              <w:spacing w:line="240" w:lineRule="auto"/>
              <w:rPr>
                <w:rFonts w:asciiTheme="majorHAnsi" w:eastAsia="Calibri" w:hAnsiTheme="majorHAnsi" w:cs="Calibri"/>
                <w:lang w:val="en-US"/>
              </w:rPr>
            </w:pPr>
          </w:p>
          <w:p w14:paraId="2085D09E" w14:textId="77777777" w:rsidR="0014427B" w:rsidRPr="00766731" w:rsidRDefault="0014427B">
            <w:pPr>
              <w:spacing w:line="240" w:lineRule="auto"/>
              <w:rPr>
                <w:rFonts w:asciiTheme="majorHAnsi" w:eastAsia="Calibri" w:hAnsiTheme="majorHAnsi" w:cs="Calibri"/>
                <w:lang w:val="en-US"/>
              </w:rPr>
            </w:pPr>
          </w:p>
          <w:p w14:paraId="48A0FE70"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634DDBA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p>
          <w:p w14:paraId="3CEFEAF6" w14:textId="77777777" w:rsidR="005B118C" w:rsidRPr="00766731" w:rsidRDefault="005B118C">
            <w:pPr>
              <w:spacing w:line="240" w:lineRule="auto"/>
              <w:rPr>
                <w:rFonts w:asciiTheme="majorHAnsi" w:eastAsia="Calibri" w:hAnsiTheme="majorHAnsi" w:cs="Calibri"/>
                <w:lang w:val="en-US"/>
              </w:rPr>
            </w:pPr>
          </w:p>
          <w:p w14:paraId="5B15A4AD" w14:textId="77777777" w:rsidR="005B118C" w:rsidRPr="00766731" w:rsidRDefault="005B118C">
            <w:pPr>
              <w:spacing w:line="240" w:lineRule="auto"/>
              <w:rPr>
                <w:rFonts w:asciiTheme="majorHAnsi" w:eastAsia="Calibri" w:hAnsiTheme="majorHAnsi" w:cs="Calibri"/>
                <w:lang w:val="en-US"/>
              </w:rPr>
            </w:pPr>
          </w:p>
          <w:p w14:paraId="685B5B5C" w14:textId="77777777" w:rsidR="005B118C" w:rsidRPr="00766731" w:rsidRDefault="005B118C">
            <w:pPr>
              <w:spacing w:line="240" w:lineRule="auto"/>
              <w:rPr>
                <w:rFonts w:asciiTheme="majorHAnsi" w:eastAsia="Calibri" w:hAnsiTheme="majorHAnsi" w:cs="Calibri"/>
                <w:lang w:val="en-US"/>
              </w:rPr>
            </w:pPr>
          </w:p>
          <w:p w14:paraId="13CCC27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3.2 The FOSS program must be capable of handling common FOSS license use cases encountered by Software Staff for Supplied Software, which may include the following use cases (note that the list is neither exhaustive, nor may all of the use cases apply):</w:t>
            </w:r>
          </w:p>
          <w:p w14:paraId="314C6A14" w14:textId="77777777" w:rsidR="005B118C" w:rsidRPr="00766731" w:rsidRDefault="005B118C">
            <w:pPr>
              <w:spacing w:line="240" w:lineRule="auto"/>
              <w:rPr>
                <w:rFonts w:asciiTheme="majorHAnsi" w:eastAsia="Calibri" w:hAnsiTheme="majorHAnsi" w:cs="Calibri"/>
                <w:lang w:val="en-US"/>
              </w:rPr>
            </w:pPr>
          </w:p>
          <w:p w14:paraId="5B8E52DC" w14:textId="77777777" w:rsidR="005B118C" w:rsidRPr="00766731" w:rsidRDefault="005B118C">
            <w:pPr>
              <w:spacing w:line="240" w:lineRule="auto"/>
              <w:rPr>
                <w:rFonts w:asciiTheme="majorHAnsi" w:eastAsia="Calibri" w:hAnsiTheme="majorHAnsi" w:cs="Calibri"/>
                <w:lang w:val="en-US"/>
              </w:rPr>
            </w:pPr>
          </w:p>
          <w:p w14:paraId="7E0DBAB4"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proofErr w:type="spellStart"/>
            <w:r w:rsidRPr="00766731">
              <w:rPr>
                <w:rFonts w:asciiTheme="majorHAnsi" w:eastAsia="Calibri" w:hAnsiTheme="majorHAnsi" w:cs="Calibri"/>
              </w:rPr>
              <w:t>distributed</w:t>
            </w:r>
            <w:proofErr w:type="spellEnd"/>
            <w:r w:rsidRPr="00766731">
              <w:rPr>
                <w:rFonts w:asciiTheme="majorHAnsi" w:eastAsia="Calibri" w:hAnsiTheme="majorHAnsi" w:cs="Calibri"/>
              </w:rPr>
              <w:t xml:space="preserve"> in </w:t>
            </w:r>
            <w:proofErr w:type="spellStart"/>
            <w:r w:rsidRPr="00766731">
              <w:rPr>
                <w:rFonts w:asciiTheme="majorHAnsi" w:eastAsia="Calibri" w:hAnsiTheme="majorHAnsi" w:cs="Calibri"/>
              </w:rPr>
              <w:t>binary</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form</w:t>
            </w:r>
            <w:proofErr w:type="spellEnd"/>
            <w:r w:rsidRPr="00766731">
              <w:rPr>
                <w:rFonts w:asciiTheme="majorHAnsi" w:eastAsia="Calibri" w:hAnsiTheme="majorHAnsi" w:cs="Calibri"/>
              </w:rPr>
              <w:t>;</w:t>
            </w:r>
          </w:p>
          <w:p w14:paraId="6FC08419"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proofErr w:type="spellStart"/>
            <w:r w:rsidRPr="00766731">
              <w:rPr>
                <w:rFonts w:asciiTheme="majorHAnsi" w:eastAsia="Calibri" w:hAnsiTheme="majorHAnsi" w:cs="Calibri"/>
              </w:rPr>
              <w:t>distributed</w:t>
            </w:r>
            <w:proofErr w:type="spellEnd"/>
            <w:r w:rsidRPr="00766731">
              <w:rPr>
                <w:rFonts w:asciiTheme="majorHAnsi" w:eastAsia="Calibri" w:hAnsiTheme="majorHAnsi" w:cs="Calibri"/>
              </w:rPr>
              <w:t xml:space="preserve"> in </w:t>
            </w:r>
            <w:proofErr w:type="spellStart"/>
            <w:r w:rsidRPr="00766731">
              <w:rPr>
                <w:rFonts w:asciiTheme="majorHAnsi" w:eastAsia="Calibri" w:hAnsiTheme="majorHAnsi" w:cs="Calibri"/>
              </w:rPr>
              <w:t>source</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form</w:t>
            </w:r>
            <w:proofErr w:type="spellEnd"/>
            <w:r w:rsidRPr="00766731">
              <w:rPr>
                <w:rFonts w:asciiTheme="majorHAnsi" w:eastAsia="Calibri" w:hAnsiTheme="majorHAnsi" w:cs="Calibri"/>
              </w:rPr>
              <w:t>;</w:t>
            </w:r>
          </w:p>
          <w:p w14:paraId="4798A4E6"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integrated with other FOSS such that it may trigger copyleft obligations;</w:t>
            </w:r>
          </w:p>
          <w:p w14:paraId="45FAE219" w14:textId="77777777" w:rsidR="005B118C" w:rsidRPr="00766731" w:rsidRDefault="005B118C">
            <w:pPr>
              <w:widowControl w:val="0"/>
              <w:spacing w:line="240" w:lineRule="auto"/>
              <w:rPr>
                <w:rFonts w:asciiTheme="majorHAnsi" w:eastAsia="Calibri" w:hAnsiTheme="majorHAnsi" w:cs="Calibri"/>
                <w:lang w:val="en-US"/>
              </w:rPr>
            </w:pPr>
          </w:p>
          <w:p w14:paraId="44C0AB0E"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proofErr w:type="spellStart"/>
            <w:r w:rsidRPr="00766731">
              <w:rPr>
                <w:rFonts w:asciiTheme="majorHAnsi" w:eastAsia="Calibri" w:hAnsiTheme="majorHAnsi" w:cs="Calibri"/>
              </w:rPr>
              <w:t>contains</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modified</w:t>
            </w:r>
            <w:proofErr w:type="spellEnd"/>
            <w:r w:rsidRPr="00766731">
              <w:rPr>
                <w:rFonts w:asciiTheme="majorHAnsi" w:eastAsia="Calibri" w:hAnsiTheme="majorHAnsi" w:cs="Calibri"/>
              </w:rPr>
              <w:t xml:space="preserve"> FOSS;</w:t>
            </w:r>
          </w:p>
          <w:p w14:paraId="2E6F06FD"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 xml:space="preserve">contains FOSS or other software under </w:t>
            </w:r>
            <w:r w:rsidRPr="00766731">
              <w:rPr>
                <w:rFonts w:asciiTheme="majorHAnsi" w:eastAsia="Calibri" w:hAnsiTheme="majorHAnsi" w:cs="Calibri"/>
                <w:lang w:val="en-US"/>
              </w:rPr>
              <w:lastRenderedPageBreak/>
              <w:t>an incompatible license interacting with other components within the Supplied Software; and/or</w:t>
            </w:r>
          </w:p>
          <w:p w14:paraId="746BD5A6" w14:textId="77777777" w:rsidR="005B118C" w:rsidRPr="00766731" w:rsidRDefault="005B118C">
            <w:pPr>
              <w:widowControl w:val="0"/>
              <w:spacing w:line="240" w:lineRule="auto"/>
              <w:rPr>
                <w:rFonts w:asciiTheme="majorHAnsi" w:eastAsia="Calibri" w:hAnsiTheme="majorHAnsi" w:cs="Calibri"/>
                <w:lang w:val="en-US"/>
              </w:rPr>
            </w:pPr>
          </w:p>
          <w:p w14:paraId="67F034EB"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contains FOSS with attribution requirements.</w:t>
            </w:r>
          </w:p>
          <w:p w14:paraId="052AFFB4" w14:textId="77777777" w:rsidR="005B118C" w:rsidRPr="00766731" w:rsidRDefault="005B118C">
            <w:pPr>
              <w:spacing w:line="240" w:lineRule="auto"/>
              <w:rPr>
                <w:rFonts w:asciiTheme="majorHAnsi" w:eastAsia="Calibri" w:hAnsiTheme="majorHAnsi" w:cs="Calibri"/>
                <w:lang w:val="en-US"/>
              </w:rPr>
            </w:pPr>
          </w:p>
          <w:p w14:paraId="5DA0582F" w14:textId="77777777" w:rsidR="005B118C" w:rsidRPr="00766731" w:rsidRDefault="005B118C">
            <w:pPr>
              <w:spacing w:line="240" w:lineRule="auto"/>
              <w:rPr>
                <w:rFonts w:asciiTheme="majorHAnsi" w:eastAsia="Calibri" w:hAnsiTheme="majorHAnsi" w:cs="Calibri"/>
                <w:lang w:val="en-US"/>
              </w:rPr>
            </w:pPr>
          </w:p>
          <w:p w14:paraId="6B63DAF6" w14:textId="77777777" w:rsidR="005B118C" w:rsidRPr="00766731" w:rsidRDefault="00CD55CA">
            <w:pPr>
              <w:spacing w:line="240" w:lineRule="auto"/>
              <w:rPr>
                <w:rFonts w:asciiTheme="majorHAnsi" w:eastAsia="Calibri" w:hAnsiTheme="majorHAnsi" w:cs="Calibri"/>
                <w:lang w:val="en-US"/>
              </w:rPr>
            </w:pPr>
            <w:ins w:id="49"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70D4120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3.2.1 </w:t>
            </w:r>
            <w:ins w:id="50" w:author="xca4027" w:date="2018-05-25T02:29:00Z">
              <w:r w:rsidRPr="00766731">
                <w:rPr>
                  <w:rFonts w:asciiTheme="majorHAnsi" w:eastAsia="Calibri" w:hAnsiTheme="majorHAnsi" w:cs="Calibri"/>
                  <w:lang w:val="en-US"/>
                </w:rPr>
                <w:t>A documented procedure for handling</w:t>
              </w:r>
            </w:ins>
            <w:r w:rsidRPr="00766731">
              <w:rPr>
                <w:rFonts w:asciiTheme="majorHAnsi" w:eastAsia="Calibri" w:hAnsiTheme="majorHAnsi" w:cs="Calibri"/>
                <w:lang w:val="en-US"/>
              </w:rPr>
              <w:t xml:space="preserve"> the common FOSS license use cases for the FOSS components </w:t>
            </w:r>
            <w:ins w:id="51" w:author="xca4027" w:date="2018-05-25T02:29:00Z">
              <w:r w:rsidRPr="00766731">
                <w:rPr>
                  <w:rFonts w:asciiTheme="majorHAnsi" w:eastAsia="Calibri" w:hAnsiTheme="majorHAnsi" w:cs="Calibri"/>
                  <w:lang w:val="en-US"/>
                </w:rPr>
                <w:t>of the Supplied Software</w:t>
              </w:r>
            </w:ins>
            <w:r w:rsidRPr="00766731">
              <w:rPr>
                <w:rFonts w:asciiTheme="majorHAnsi" w:eastAsia="Calibri" w:hAnsiTheme="majorHAnsi" w:cs="Calibri"/>
                <w:lang w:val="en-US"/>
              </w:rPr>
              <w:t>.</w:t>
            </w:r>
          </w:p>
          <w:p w14:paraId="12C50172" w14:textId="77777777" w:rsidR="005B118C" w:rsidRPr="00766731" w:rsidRDefault="005B118C">
            <w:pPr>
              <w:spacing w:line="240" w:lineRule="auto"/>
              <w:rPr>
                <w:rFonts w:asciiTheme="majorHAnsi" w:eastAsia="Calibri" w:hAnsiTheme="majorHAnsi" w:cs="Calibri"/>
                <w:lang w:val="en-US"/>
              </w:rPr>
            </w:pPr>
          </w:p>
          <w:p w14:paraId="2AD536FA" w14:textId="77777777" w:rsidR="005B118C" w:rsidRPr="00766731" w:rsidRDefault="005B118C">
            <w:pPr>
              <w:spacing w:line="240" w:lineRule="auto"/>
              <w:rPr>
                <w:rFonts w:asciiTheme="majorHAnsi" w:eastAsia="Calibri" w:hAnsiTheme="majorHAnsi" w:cs="Calibri"/>
                <w:lang w:val="en-US"/>
              </w:rPr>
            </w:pPr>
          </w:p>
          <w:p w14:paraId="50AAD00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43FAEFF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the program is sufficiently robust to handle an organization’s common FOSS license use cases. That a procedure exists to support this activity and that the procedure is followed.</w:t>
            </w:r>
          </w:p>
          <w:p w14:paraId="0CD4874A"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5056C9F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3.1 Es existiert ein Prozess zum Erstellen und Verwalten einer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der FOSS-Komponenten, die jede Komponente (und ihre Identifizierten Lizenzen) enthält, aus der sich sie Zugelieferte Software zusammensetzt.</w:t>
            </w:r>
          </w:p>
          <w:p w14:paraId="2C8F0FC1"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75C1EB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7413A79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3.1.1 Ein dokumentiertes Verfahren zur Identifizierung, Nachverfolgung und Archivierung von Informationen über die Zusammensetzung von FOSS-Komponenten, aus denen eine Version Zugelieferter Software besteht.</w:t>
            </w:r>
          </w:p>
          <w:p w14:paraId="3110A2B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63F517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3.1.2 Eine Aufzeichnung der FOSS-Komponenten für jede Version Zugelieferter Software, welche nachweist, dass die dokumentierte Prozedur ordnungsgemäß befolgt wurde.</w:t>
            </w:r>
          </w:p>
          <w:p w14:paraId="262566A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3DECF8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5CC723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 Prozess zum Erstellen und Verwalten einer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der FOSS-Komponenten existiert, anhand dessen die Zugelieferte Software erstellt wird. Die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ist erforderlich, um systematisch die Lizenzbedingungen jeder Komponente mit dem Ziel zu überprüfen, die Lizenzpflichten und -bedingungen mit Blick auf die Verbreitung der Zugelieferten Software zu ermitteln.</w:t>
            </w:r>
          </w:p>
          <w:p w14:paraId="5F4691B4"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1508B8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3.2 Das FOSS-Programm muss es ermöglichen, die üblichen Anwendungsfälle von FOSS-Lizenzen in Zugelieferter Software abzudecken. Zu den üblichen Fällen zählen dabei insbesondere (beachten Sie allerdings, dass die Liste weder erschöpfend ist, noch alle Anwendungsfälle auf Sie Anwendung finden müssen):</w:t>
            </w:r>
          </w:p>
          <w:p w14:paraId="7A063593"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Verbreitung in Binärform;</w:t>
            </w:r>
          </w:p>
          <w:p w14:paraId="5B423FB0"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Verbreitung in </w:t>
            </w:r>
            <w:proofErr w:type="spellStart"/>
            <w:r w:rsidRPr="00766731">
              <w:rPr>
                <w:rFonts w:asciiTheme="majorHAnsi" w:eastAsia="Calibri" w:hAnsiTheme="majorHAnsi" w:cs="Calibri"/>
              </w:rPr>
              <w:t>Sourcecodeform</w:t>
            </w:r>
            <w:proofErr w:type="spellEnd"/>
            <w:r w:rsidRPr="00766731">
              <w:rPr>
                <w:rFonts w:asciiTheme="majorHAnsi" w:eastAsia="Calibri" w:hAnsiTheme="majorHAnsi" w:cs="Calibri"/>
              </w:rPr>
              <w:t>;</w:t>
            </w:r>
          </w:p>
          <w:p w14:paraId="1792235F"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Integration mit anderer FOSS, so dass die Voraussetzungen des </w:t>
            </w:r>
            <w:proofErr w:type="spellStart"/>
            <w:r w:rsidRPr="00766731">
              <w:rPr>
                <w:rFonts w:asciiTheme="majorHAnsi" w:eastAsia="Calibri" w:hAnsiTheme="majorHAnsi" w:cs="Calibri"/>
              </w:rPr>
              <w:t>Copyleft</w:t>
            </w:r>
            <w:proofErr w:type="spellEnd"/>
            <w:r w:rsidRPr="00766731">
              <w:rPr>
                <w:rFonts w:asciiTheme="majorHAnsi" w:eastAsia="Calibri" w:hAnsiTheme="majorHAnsi" w:cs="Calibri"/>
              </w:rPr>
              <w:t xml:space="preserve"> vorliegen können;</w:t>
            </w:r>
          </w:p>
          <w:p w14:paraId="5C63C495"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Enthält bearbeitete FOSS;</w:t>
            </w:r>
          </w:p>
          <w:p w14:paraId="7A79767F"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Enthält FOSS oder andere Software </w:t>
            </w:r>
            <w:r w:rsidRPr="00766731">
              <w:rPr>
                <w:rFonts w:asciiTheme="majorHAnsi" w:eastAsia="Calibri" w:hAnsiTheme="majorHAnsi" w:cs="Calibri"/>
              </w:rPr>
              <w:lastRenderedPageBreak/>
              <w:t>unter einer inkompatiblen Lizenz, die mit anderen Komponenten innerhalb der Zugelieferten Software interagiert; und / oder</w:t>
            </w:r>
          </w:p>
          <w:p w14:paraId="20C3D555" w14:textId="321D5B75"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Enthält FOSS mit </w:t>
            </w:r>
            <w:r w:rsidR="003F6318">
              <w:rPr>
                <w:rFonts w:asciiTheme="majorHAnsi" w:eastAsia="Calibri" w:hAnsiTheme="majorHAnsi" w:cs="Calibri"/>
              </w:rPr>
              <w:t>Verpflichtungen hinsichtlich einer Nennung der Urheberschaft</w:t>
            </w:r>
            <w:r w:rsidRPr="00766731">
              <w:rPr>
                <w:rFonts w:asciiTheme="majorHAnsi" w:eastAsia="Calibri" w:hAnsiTheme="majorHAnsi" w:cs="Calibri"/>
              </w:rPr>
              <w:t>.</w:t>
            </w:r>
          </w:p>
          <w:p w14:paraId="13DBE6A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62BBD0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6FE954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6FB1640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3.2</w:t>
            </w:r>
            <w:r w:rsidR="00C863E5" w:rsidRPr="00766731">
              <w:rPr>
                <w:rFonts w:asciiTheme="majorHAnsi" w:eastAsia="Calibri" w:hAnsiTheme="majorHAnsi" w:cs="Calibri"/>
              </w:rPr>
              <w:t>.1 Ein dokumentiertes Verfahren</w:t>
            </w:r>
            <w:r w:rsidRPr="00766731">
              <w:rPr>
                <w:rFonts w:asciiTheme="majorHAnsi" w:eastAsia="Calibri" w:hAnsiTheme="majorHAnsi" w:cs="Calibri"/>
              </w:rPr>
              <w:t>, welches es ermöglicht, die üblichen Anwendungsfälle von FOSS-Lizenzen für die FOSS-Komponenten von Zugelieferter Software abzudecken.</w:t>
            </w:r>
          </w:p>
          <w:p w14:paraId="0357A3A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42E3D92"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CFCE63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das Programm ausreichend robust ist, um die üblichen Anwendungsfälle von FOSS-Lizenzen einer Organisation zu behandeln.  Es muss gewährleistet sein, dass ein Verfahren zur Unterstützung dieser Tätigkeit besteht und dass die vorgesehene Prozedur befolgt wird.</w:t>
            </w:r>
          </w:p>
        </w:tc>
      </w:tr>
    </w:tbl>
    <w:p w14:paraId="01066826" w14:textId="77777777" w:rsidR="005B118C" w:rsidRPr="00766731" w:rsidRDefault="005B118C">
      <w:pPr>
        <w:spacing w:line="240" w:lineRule="auto"/>
        <w:rPr>
          <w:rFonts w:asciiTheme="majorHAnsi" w:eastAsia="Calibri" w:hAnsiTheme="majorHAnsi" w:cs="Calibri"/>
        </w:rPr>
      </w:pPr>
    </w:p>
    <w:p w14:paraId="6DD62D47" w14:textId="77777777" w:rsidR="005B118C" w:rsidRPr="00766731" w:rsidRDefault="005B118C">
      <w:pPr>
        <w:spacing w:line="240" w:lineRule="auto"/>
        <w:rPr>
          <w:rFonts w:asciiTheme="majorHAnsi" w:eastAsia="Calibri" w:hAnsiTheme="majorHAnsi" w:cs="Calibri"/>
        </w:rPr>
      </w:pPr>
    </w:p>
    <w:p w14:paraId="4C93F4D4" w14:textId="77777777" w:rsidR="005B118C" w:rsidRPr="00766731" w:rsidRDefault="005B118C">
      <w:pPr>
        <w:spacing w:line="240" w:lineRule="auto"/>
        <w:rPr>
          <w:rFonts w:asciiTheme="majorHAnsi" w:eastAsia="Calibri" w:hAnsiTheme="majorHAnsi" w:cs="Calibri"/>
        </w:rPr>
      </w:pPr>
    </w:p>
    <w:p w14:paraId="63244DF1"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2CF0A18" w14:textId="77777777" w:rsidR="005B118C" w:rsidRPr="00766731" w:rsidRDefault="005B118C">
      <w:pPr>
        <w:spacing w:line="240" w:lineRule="auto"/>
        <w:rPr>
          <w:rFonts w:asciiTheme="majorHAnsi" w:eastAsia="Calibri" w:hAnsiTheme="majorHAnsi" w:cs="Calibri"/>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4DB19A1B" w14:textId="77777777">
        <w:tc>
          <w:tcPr>
            <w:tcW w:w="4514" w:type="dxa"/>
            <w:shd w:val="clear" w:color="auto" w:fill="auto"/>
            <w:tcMar>
              <w:top w:w="100" w:type="dxa"/>
              <w:left w:w="100" w:type="dxa"/>
              <w:bottom w:w="100" w:type="dxa"/>
              <w:right w:w="100" w:type="dxa"/>
            </w:tcMar>
          </w:tcPr>
          <w:p w14:paraId="5BC2F1A4" w14:textId="77777777" w:rsidR="005B118C" w:rsidRPr="00766731" w:rsidRDefault="00CD55CA" w:rsidP="0014427B">
            <w:pPr>
              <w:spacing w:line="240" w:lineRule="auto"/>
              <w:rPr>
                <w:rFonts w:asciiTheme="majorHAnsi" w:eastAsia="Calibri" w:hAnsiTheme="majorHAnsi" w:cs="Calibri"/>
                <w:color w:val="6D9EEB"/>
                <w:lang w:val="en-US"/>
              </w:rPr>
            </w:pPr>
            <w:ins w:id="52" w:author="xca4027" w:date="2018-05-25T02:30:00Z">
              <w:r w:rsidRPr="00766731">
                <w:rPr>
                  <w:rFonts w:asciiTheme="majorHAnsi" w:eastAsia="Calibri" w:hAnsiTheme="majorHAnsi" w:cs="Calibri"/>
                  <w:color w:val="6D9EEB"/>
                  <w:lang w:val="en-US"/>
                </w:rPr>
                <w:t>Goal 4</w:t>
              </w:r>
            </w:ins>
            <w:r w:rsidRPr="00766731">
              <w:rPr>
                <w:rFonts w:asciiTheme="majorHAnsi" w:eastAsia="Calibri" w:hAnsiTheme="majorHAnsi" w:cs="Calibri"/>
                <w:color w:val="6D9EEB"/>
                <w:lang w:val="en-US"/>
              </w:rPr>
              <w:t>: Deliver FOSS Content Documentation and Artifacts</w:t>
            </w:r>
          </w:p>
        </w:tc>
        <w:tc>
          <w:tcPr>
            <w:tcW w:w="4515" w:type="dxa"/>
            <w:shd w:val="clear" w:color="auto" w:fill="auto"/>
            <w:tcMar>
              <w:top w:w="100" w:type="dxa"/>
              <w:left w:w="100" w:type="dxa"/>
              <w:bottom w:w="100" w:type="dxa"/>
              <w:right w:w="100" w:type="dxa"/>
            </w:tcMar>
          </w:tcPr>
          <w:p w14:paraId="60BCFFE3"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4: Stellen Sie FOSS-Inhaltsdokumentation und Artefakte bereit</w:t>
            </w:r>
          </w:p>
        </w:tc>
      </w:tr>
      <w:tr w:rsidR="005B118C" w:rsidRPr="00766731" w14:paraId="2F7C6DFA" w14:textId="77777777">
        <w:tc>
          <w:tcPr>
            <w:tcW w:w="4514" w:type="dxa"/>
            <w:shd w:val="clear" w:color="auto" w:fill="auto"/>
            <w:tcMar>
              <w:top w:w="100" w:type="dxa"/>
              <w:left w:w="100" w:type="dxa"/>
              <w:bottom w:w="100" w:type="dxa"/>
              <w:right w:w="100" w:type="dxa"/>
            </w:tcMar>
          </w:tcPr>
          <w:p w14:paraId="3171D43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4.1 </w:t>
            </w:r>
            <w:ins w:id="53" w:author="xca4027" w:date="2018-05-25T02:31:00Z">
              <w:r w:rsidRPr="00766731">
                <w:rPr>
                  <w:rFonts w:asciiTheme="majorHAnsi" w:eastAsia="Calibri" w:hAnsiTheme="majorHAnsi" w:cs="Calibri"/>
                  <w:lang w:val="en-US"/>
                </w:rPr>
                <w:t>A process exists for creating the set of Compliance Artifacts for each Supplied Software release.</w:t>
              </w:r>
            </w:ins>
          </w:p>
          <w:p w14:paraId="76E692EC" w14:textId="77777777" w:rsidR="005B118C" w:rsidRPr="00766731" w:rsidRDefault="005B118C">
            <w:pPr>
              <w:spacing w:line="240" w:lineRule="auto"/>
              <w:rPr>
                <w:rFonts w:asciiTheme="majorHAnsi" w:eastAsia="Calibri" w:hAnsiTheme="majorHAnsi" w:cs="Calibri"/>
                <w:lang w:val="en-US"/>
              </w:rPr>
            </w:pPr>
          </w:p>
          <w:p w14:paraId="069F653E" w14:textId="77777777" w:rsidR="005B118C" w:rsidRPr="00766731" w:rsidRDefault="00CD55CA">
            <w:pPr>
              <w:spacing w:line="240" w:lineRule="auto"/>
              <w:rPr>
                <w:rFonts w:asciiTheme="majorHAnsi" w:eastAsia="Calibri" w:hAnsiTheme="majorHAnsi" w:cs="Calibri"/>
                <w:lang w:val="en-US"/>
              </w:rPr>
            </w:pPr>
            <w:ins w:id="54"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2BFBB89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4.1.1 A documented procedure that ensures the Compliance Artifacts are prepared and distributed with Supplied Software release as required by the Identified Licenses.</w:t>
            </w:r>
          </w:p>
          <w:p w14:paraId="72E5541E" w14:textId="77777777" w:rsidR="005B118C" w:rsidRPr="00766731" w:rsidRDefault="005B118C">
            <w:pPr>
              <w:spacing w:line="240" w:lineRule="auto"/>
              <w:rPr>
                <w:rFonts w:asciiTheme="majorHAnsi" w:eastAsia="Calibri" w:hAnsiTheme="majorHAnsi" w:cs="Calibri"/>
                <w:lang w:val="en-US"/>
              </w:rPr>
            </w:pPr>
          </w:p>
          <w:p w14:paraId="62D8E5E0" w14:textId="77777777" w:rsidR="005B118C" w:rsidRPr="00766731" w:rsidRDefault="005B118C">
            <w:pPr>
              <w:spacing w:line="240" w:lineRule="auto"/>
              <w:rPr>
                <w:rFonts w:asciiTheme="majorHAnsi" w:eastAsia="Calibri" w:hAnsiTheme="majorHAnsi" w:cs="Calibri"/>
                <w:lang w:val="en-US"/>
              </w:rPr>
            </w:pPr>
          </w:p>
          <w:p w14:paraId="35F7C0A1" w14:textId="77777777" w:rsidR="005B118C" w:rsidRPr="00766731" w:rsidRDefault="005B118C">
            <w:pPr>
              <w:spacing w:line="240" w:lineRule="auto"/>
              <w:rPr>
                <w:rFonts w:asciiTheme="majorHAnsi" w:eastAsia="Calibri" w:hAnsiTheme="majorHAnsi" w:cs="Calibri"/>
                <w:lang w:val="en-US"/>
              </w:rPr>
            </w:pPr>
          </w:p>
          <w:p w14:paraId="7CA5BCC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7D48D5EB" w14:textId="77777777" w:rsidR="005B118C" w:rsidRPr="00766731" w:rsidRDefault="005B118C">
            <w:pPr>
              <w:spacing w:line="240" w:lineRule="auto"/>
              <w:rPr>
                <w:rFonts w:asciiTheme="majorHAnsi" w:eastAsia="Calibri" w:hAnsiTheme="majorHAnsi" w:cs="Calibri"/>
                <w:lang w:val="en-US"/>
              </w:rPr>
            </w:pPr>
          </w:p>
          <w:p w14:paraId="6E43834B" w14:textId="77777777" w:rsidR="005B118C" w:rsidRPr="00766731" w:rsidRDefault="005B118C">
            <w:pPr>
              <w:spacing w:line="240" w:lineRule="auto"/>
              <w:rPr>
                <w:rFonts w:asciiTheme="majorHAnsi" w:eastAsia="Calibri" w:hAnsiTheme="majorHAnsi" w:cs="Calibri"/>
                <w:lang w:val="en-US"/>
              </w:rPr>
            </w:pPr>
          </w:p>
          <w:p w14:paraId="2F10B5E1" w14:textId="77777777" w:rsidR="005B118C" w:rsidRPr="00766731" w:rsidRDefault="005B118C">
            <w:pPr>
              <w:spacing w:line="240" w:lineRule="auto"/>
              <w:rPr>
                <w:rFonts w:asciiTheme="majorHAnsi" w:eastAsia="Calibri" w:hAnsiTheme="majorHAnsi" w:cs="Calibri"/>
                <w:lang w:val="en-US"/>
              </w:rPr>
            </w:pPr>
          </w:p>
          <w:p w14:paraId="2F1E464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377B5EA6" w14:textId="77777777" w:rsidR="005B118C" w:rsidRPr="00766731" w:rsidRDefault="00CD55CA">
            <w:pPr>
              <w:spacing w:line="240" w:lineRule="auto"/>
              <w:rPr>
                <w:rFonts w:asciiTheme="majorHAnsi" w:eastAsia="Calibri" w:hAnsiTheme="majorHAnsi" w:cs="Calibri"/>
                <w:lang w:val="en-US"/>
              </w:rPr>
            </w:pPr>
            <w:ins w:id="55" w:author="xca4027" w:date="2018-05-25T02:31: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the complete collection of Compliance Artifacts accompany the Supplied Software as required by the Identified Licenses that govern the Supplied Software along with other reports created as part of the FOSS review process.</w:t>
            </w:r>
          </w:p>
          <w:p w14:paraId="12EAD103"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5561173C" w14:textId="09A2ED4C"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4.1 Es existiert ein Prozess, um die Compliance-Artefakte für jede Version einer Zugelieferten Software </w:t>
            </w:r>
            <w:r w:rsidR="003F6318" w:rsidRPr="00766731">
              <w:rPr>
                <w:rFonts w:asciiTheme="majorHAnsi" w:eastAsia="Calibri" w:hAnsiTheme="majorHAnsi" w:cs="Calibri"/>
              </w:rPr>
              <w:t>zu</w:t>
            </w:r>
            <w:r w:rsidR="003F6318">
              <w:rPr>
                <w:rFonts w:asciiTheme="majorHAnsi" w:eastAsia="Calibri" w:hAnsiTheme="majorHAnsi" w:cs="Calibri"/>
              </w:rPr>
              <w:t xml:space="preserve"> er</w:t>
            </w:r>
            <w:r w:rsidR="003F6318" w:rsidRPr="00766731">
              <w:rPr>
                <w:rFonts w:asciiTheme="majorHAnsi" w:eastAsia="Calibri" w:hAnsiTheme="majorHAnsi" w:cs="Calibri"/>
              </w:rPr>
              <w:t>stellen</w:t>
            </w:r>
            <w:r w:rsidRPr="00766731">
              <w:rPr>
                <w:rFonts w:asciiTheme="majorHAnsi" w:eastAsia="Calibri" w:hAnsiTheme="majorHAnsi" w:cs="Calibri"/>
              </w:rPr>
              <w:t>.</w:t>
            </w:r>
          </w:p>
          <w:p w14:paraId="08C54D04"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4283B5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667A3F5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4.1.1 Ein dokumentiertes Verfahren, welches sicherstellt, dass die Compliance-Artefakte mit jeder Version Zugelieferter Software entsprechend den Anforderungen der Identifizierten Lizenzen zusammengestellt und verteilt werden.</w:t>
            </w:r>
          </w:p>
          <w:p w14:paraId="7ADDD82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BBA5CA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4.1.2 Kopien der Compliance-Artefakte der Version Zugelieferter Software werden archiviert und sind einfach wiederauffindbar, und es ist geplant, dass das Archiv mindestens so lange besteht, wie die Zugelieferte Software angeboten wird oder wie es die Identifizierten Lizenzen verlangen (je nachdem, welcher Zeitraum länger ist).</w:t>
            </w:r>
          </w:p>
          <w:p w14:paraId="2781890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F73806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D11D09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die vollständigen Compliance-Artefakte entsprechend den Anforderungen der Identifizierten Lizenzen, sowie sonstige Berichte, die während der FOSS-Überprüfung erstellt wurden, mit jeder Version der Zugelieferten Software ausgeliefert werden.</w:t>
            </w:r>
          </w:p>
        </w:tc>
      </w:tr>
    </w:tbl>
    <w:p w14:paraId="5393D4FA" w14:textId="77777777" w:rsidR="005B118C" w:rsidRPr="00766731" w:rsidRDefault="005B118C">
      <w:pPr>
        <w:spacing w:line="240" w:lineRule="auto"/>
        <w:rPr>
          <w:rFonts w:asciiTheme="majorHAnsi" w:eastAsia="Calibri" w:hAnsiTheme="majorHAnsi" w:cs="Calibri"/>
        </w:rPr>
      </w:pPr>
    </w:p>
    <w:p w14:paraId="695E6DC2" w14:textId="77777777" w:rsidR="005B118C" w:rsidRPr="00766731" w:rsidRDefault="005B118C">
      <w:pPr>
        <w:spacing w:line="240" w:lineRule="auto"/>
        <w:rPr>
          <w:rFonts w:asciiTheme="majorHAnsi" w:eastAsia="Calibri" w:hAnsiTheme="majorHAnsi" w:cs="Calibri"/>
        </w:rPr>
      </w:pPr>
    </w:p>
    <w:p w14:paraId="66A59DBD" w14:textId="77777777" w:rsidR="005B118C" w:rsidRPr="00766731" w:rsidRDefault="005B118C">
      <w:pPr>
        <w:spacing w:line="240" w:lineRule="auto"/>
        <w:rPr>
          <w:rFonts w:asciiTheme="majorHAnsi" w:eastAsia="Calibri" w:hAnsiTheme="majorHAnsi" w:cs="Calibri"/>
        </w:rPr>
      </w:pPr>
    </w:p>
    <w:p w14:paraId="7AA15BEF"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1B50DED5" w14:textId="77777777" w:rsidR="005B118C" w:rsidRPr="00766731" w:rsidRDefault="005B118C">
      <w:pPr>
        <w:spacing w:line="240" w:lineRule="auto"/>
        <w:rPr>
          <w:rFonts w:asciiTheme="majorHAnsi" w:eastAsia="Calibri" w:hAnsiTheme="majorHAnsi" w:cs="Calibri"/>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410D7A62" w14:textId="77777777">
        <w:tc>
          <w:tcPr>
            <w:tcW w:w="4514" w:type="dxa"/>
            <w:shd w:val="clear" w:color="auto" w:fill="auto"/>
            <w:tcMar>
              <w:top w:w="100" w:type="dxa"/>
              <w:left w:w="100" w:type="dxa"/>
              <w:bottom w:w="100" w:type="dxa"/>
              <w:right w:w="100" w:type="dxa"/>
            </w:tcMar>
          </w:tcPr>
          <w:p w14:paraId="0881405D" w14:textId="77777777" w:rsidR="005B118C" w:rsidRPr="00766731" w:rsidRDefault="00CD55CA">
            <w:pPr>
              <w:spacing w:line="240" w:lineRule="auto"/>
              <w:rPr>
                <w:rFonts w:asciiTheme="majorHAnsi" w:eastAsia="Calibri" w:hAnsiTheme="majorHAnsi" w:cs="Calibri"/>
                <w:color w:val="6D9EEB"/>
                <w:lang w:val="en-US"/>
              </w:rPr>
            </w:pPr>
            <w:ins w:id="56" w:author="xca4027" w:date="2018-05-25T02:31:00Z">
              <w:r w:rsidRPr="00766731">
                <w:rPr>
                  <w:rFonts w:asciiTheme="majorHAnsi" w:eastAsia="Calibri" w:hAnsiTheme="majorHAnsi" w:cs="Calibri"/>
                  <w:color w:val="6D9EEB"/>
                  <w:lang w:val="en-US"/>
                </w:rPr>
                <w:t>Goal 5</w:t>
              </w:r>
            </w:ins>
            <w:r w:rsidRPr="00766731">
              <w:rPr>
                <w:rFonts w:asciiTheme="majorHAnsi" w:eastAsia="Calibri" w:hAnsiTheme="majorHAnsi" w:cs="Calibri"/>
                <w:color w:val="6D9EEB"/>
                <w:lang w:val="en-US"/>
              </w:rPr>
              <w:t>: Understand FOSS Community Engagement</w:t>
            </w:r>
          </w:p>
        </w:tc>
        <w:tc>
          <w:tcPr>
            <w:tcW w:w="4515" w:type="dxa"/>
            <w:shd w:val="clear" w:color="auto" w:fill="auto"/>
            <w:tcMar>
              <w:top w:w="100" w:type="dxa"/>
              <w:left w:w="100" w:type="dxa"/>
              <w:bottom w:w="100" w:type="dxa"/>
              <w:right w:w="100" w:type="dxa"/>
            </w:tcMar>
          </w:tcPr>
          <w:p w14:paraId="618EDEFD"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5: Verstehen Sie FOSS Community Engagement</w:t>
            </w:r>
          </w:p>
        </w:tc>
      </w:tr>
      <w:tr w:rsidR="005B118C" w:rsidRPr="00766731" w14:paraId="3B7AC6CD" w14:textId="77777777">
        <w:tc>
          <w:tcPr>
            <w:tcW w:w="4514" w:type="dxa"/>
            <w:shd w:val="clear" w:color="auto" w:fill="auto"/>
            <w:tcMar>
              <w:top w:w="100" w:type="dxa"/>
              <w:left w:w="100" w:type="dxa"/>
              <w:bottom w:w="100" w:type="dxa"/>
              <w:right w:w="100" w:type="dxa"/>
            </w:tcMar>
          </w:tcPr>
          <w:p w14:paraId="3D1CDFB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 A written policy exists that governs contributions to FOSS projects by the organization. The policy must be internally communicated.</w:t>
            </w:r>
          </w:p>
          <w:p w14:paraId="17BF285B" w14:textId="77777777" w:rsidR="005B118C" w:rsidRPr="00766731" w:rsidRDefault="005B118C">
            <w:pPr>
              <w:spacing w:line="240" w:lineRule="auto"/>
              <w:rPr>
                <w:rFonts w:asciiTheme="majorHAnsi" w:eastAsia="Calibri" w:hAnsiTheme="majorHAnsi" w:cs="Calibri"/>
                <w:lang w:val="en-US"/>
              </w:rPr>
            </w:pPr>
          </w:p>
          <w:p w14:paraId="1B7BD95E" w14:textId="77777777" w:rsidR="005B118C" w:rsidRPr="00766731" w:rsidRDefault="00CD55CA">
            <w:pPr>
              <w:spacing w:line="240" w:lineRule="auto"/>
              <w:rPr>
                <w:rFonts w:asciiTheme="majorHAnsi" w:eastAsia="Calibri" w:hAnsiTheme="majorHAnsi" w:cs="Calibri"/>
                <w:lang w:val="en-US"/>
              </w:rPr>
            </w:pPr>
            <w:ins w:id="57"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794EA85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5.1.1 A documented FOSS contribution policy;</w:t>
            </w:r>
          </w:p>
          <w:p w14:paraId="599DE0FC" w14:textId="77777777" w:rsidR="005B118C" w:rsidRDefault="005B118C">
            <w:pPr>
              <w:spacing w:line="240" w:lineRule="auto"/>
              <w:rPr>
                <w:rFonts w:asciiTheme="majorHAnsi" w:eastAsia="Calibri" w:hAnsiTheme="majorHAnsi" w:cs="Calibri"/>
                <w:lang w:val="en-US"/>
              </w:rPr>
            </w:pPr>
          </w:p>
          <w:p w14:paraId="18CCFE4A" w14:textId="77777777" w:rsidR="00E615A2" w:rsidRPr="00766731" w:rsidRDefault="00E615A2">
            <w:pPr>
              <w:spacing w:line="240" w:lineRule="auto"/>
              <w:rPr>
                <w:rFonts w:asciiTheme="majorHAnsi" w:eastAsia="Calibri" w:hAnsiTheme="majorHAnsi" w:cs="Calibri"/>
                <w:lang w:val="en-US"/>
              </w:rPr>
            </w:pPr>
          </w:p>
          <w:p w14:paraId="0B440F1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5.1.2 A documented procedure that makes all Software Staff aware of the existence of the FOSS contribution policy (e.g., via training, internal wiki, or other practical communication method).</w:t>
            </w:r>
          </w:p>
          <w:p w14:paraId="4D038D4B" w14:textId="77777777" w:rsidR="005B118C" w:rsidRPr="00766731" w:rsidRDefault="005B118C">
            <w:pPr>
              <w:spacing w:line="240" w:lineRule="auto"/>
              <w:rPr>
                <w:rFonts w:asciiTheme="majorHAnsi" w:eastAsia="Calibri" w:hAnsiTheme="majorHAnsi" w:cs="Calibri"/>
                <w:lang w:val="en-US"/>
              </w:rPr>
            </w:pPr>
          </w:p>
          <w:p w14:paraId="1C5048F8" w14:textId="77777777" w:rsidR="005B118C" w:rsidRPr="00766731" w:rsidRDefault="005B118C">
            <w:pPr>
              <w:spacing w:line="240" w:lineRule="auto"/>
              <w:rPr>
                <w:rFonts w:asciiTheme="majorHAnsi" w:eastAsia="Calibri" w:hAnsiTheme="majorHAnsi" w:cs="Calibri"/>
                <w:lang w:val="en-US"/>
              </w:rPr>
            </w:pPr>
          </w:p>
          <w:p w14:paraId="4F0C19F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E4C6089" w14:textId="77777777" w:rsidR="005B118C" w:rsidRPr="00766731" w:rsidRDefault="00CD55CA">
            <w:pPr>
              <w:spacing w:line="240" w:lineRule="auto"/>
              <w:rPr>
                <w:rFonts w:asciiTheme="majorHAnsi" w:eastAsia="Calibri" w:hAnsiTheme="majorHAnsi" w:cs="Calibri"/>
                <w:lang w:val="en-US"/>
              </w:rPr>
            </w:pPr>
            <w:ins w:id="58" w:author="xca4027" w:date="2018-05-25T02:32: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an organization has </w:t>
            </w:r>
            <w:proofErr w:type="gramStart"/>
            <w:r w:rsidRPr="00766731">
              <w:rPr>
                <w:rFonts w:asciiTheme="majorHAnsi" w:eastAsia="Calibri" w:hAnsiTheme="majorHAnsi" w:cs="Calibri"/>
                <w:lang w:val="en-US"/>
              </w:rPr>
              <w:t>given reasonable consideration to</w:t>
            </w:r>
            <w:proofErr w:type="gramEnd"/>
            <w:r w:rsidRPr="00766731">
              <w:rPr>
                <w:rFonts w:asciiTheme="majorHAnsi" w:eastAsia="Calibri" w:hAnsiTheme="majorHAnsi" w:cs="Calibri"/>
                <w:lang w:val="en-US"/>
              </w:rPr>
              <w:t xml:space="preserve">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14:paraId="732038C4" w14:textId="77777777" w:rsidR="005B118C" w:rsidRPr="00766731" w:rsidRDefault="005B118C">
            <w:pPr>
              <w:spacing w:line="240" w:lineRule="auto"/>
              <w:rPr>
                <w:rFonts w:asciiTheme="majorHAnsi" w:eastAsia="Calibri" w:hAnsiTheme="majorHAnsi" w:cs="Calibri"/>
                <w:lang w:val="en-US"/>
              </w:rPr>
            </w:pPr>
          </w:p>
          <w:p w14:paraId="362E9E9B" w14:textId="77777777" w:rsidR="005B118C" w:rsidRPr="00766731" w:rsidRDefault="005B118C">
            <w:pPr>
              <w:spacing w:line="240" w:lineRule="auto"/>
              <w:rPr>
                <w:rFonts w:asciiTheme="majorHAnsi" w:eastAsia="Calibri" w:hAnsiTheme="majorHAnsi" w:cs="Calibri"/>
                <w:lang w:val="en-US"/>
              </w:rPr>
            </w:pPr>
          </w:p>
          <w:p w14:paraId="35876D43" w14:textId="77777777" w:rsidR="005B118C" w:rsidRPr="00766731" w:rsidRDefault="005B118C">
            <w:pPr>
              <w:spacing w:line="240" w:lineRule="auto"/>
              <w:rPr>
                <w:rFonts w:asciiTheme="majorHAnsi" w:eastAsia="Calibri" w:hAnsiTheme="majorHAnsi" w:cs="Calibri"/>
                <w:lang w:val="en-US"/>
              </w:rPr>
            </w:pPr>
          </w:p>
          <w:p w14:paraId="27776BB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5.2 If an organization permits contributions to FOSS projects then a process must exist that implements the FOSS contribution policy outlined in Section 5.1.</w:t>
            </w:r>
          </w:p>
          <w:p w14:paraId="2B6C5D84" w14:textId="77777777" w:rsidR="005B118C" w:rsidRPr="00766731" w:rsidRDefault="005B118C">
            <w:pPr>
              <w:spacing w:line="240" w:lineRule="auto"/>
              <w:rPr>
                <w:rFonts w:asciiTheme="majorHAnsi" w:eastAsia="Calibri" w:hAnsiTheme="majorHAnsi" w:cs="Calibri"/>
                <w:lang w:val="en-US"/>
              </w:rPr>
            </w:pPr>
          </w:p>
          <w:p w14:paraId="774C6B77" w14:textId="77777777" w:rsidR="005B118C" w:rsidRPr="00766731" w:rsidRDefault="00CD55CA">
            <w:pPr>
              <w:spacing w:line="240" w:lineRule="auto"/>
              <w:rPr>
                <w:rFonts w:asciiTheme="majorHAnsi" w:eastAsia="Calibri" w:hAnsiTheme="majorHAnsi" w:cs="Calibri"/>
                <w:lang w:val="en-US"/>
              </w:rPr>
            </w:pPr>
            <w:ins w:id="59"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49C39E4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5.2.1 Provided the FOSS contribution policy permits contributions, a documented procedure exists that governs FOSS contributions.</w:t>
            </w:r>
          </w:p>
          <w:p w14:paraId="709AFE59" w14:textId="77777777" w:rsidR="005B118C" w:rsidRDefault="005B118C">
            <w:pPr>
              <w:spacing w:line="240" w:lineRule="auto"/>
              <w:rPr>
                <w:rFonts w:asciiTheme="majorHAnsi" w:eastAsia="Calibri" w:hAnsiTheme="majorHAnsi" w:cs="Calibri"/>
                <w:lang w:val="en-US"/>
              </w:rPr>
            </w:pPr>
          </w:p>
          <w:p w14:paraId="051C9B44" w14:textId="77777777" w:rsidR="00E615A2" w:rsidRPr="00766731" w:rsidRDefault="00E615A2">
            <w:pPr>
              <w:spacing w:line="240" w:lineRule="auto"/>
              <w:rPr>
                <w:rFonts w:asciiTheme="majorHAnsi" w:eastAsia="Calibri" w:hAnsiTheme="majorHAnsi" w:cs="Calibri"/>
                <w:lang w:val="en-US"/>
              </w:rPr>
            </w:pPr>
          </w:p>
          <w:p w14:paraId="357D27C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D6C510B" w14:textId="77777777" w:rsidR="005B118C" w:rsidRPr="00766731" w:rsidRDefault="00CD55CA">
            <w:pPr>
              <w:spacing w:line="240" w:lineRule="auto"/>
              <w:rPr>
                <w:rFonts w:asciiTheme="majorHAnsi" w:eastAsia="Calibri" w:hAnsiTheme="majorHAnsi" w:cs="Calibri"/>
                <w:lang w:val="en-US"/>
              </w:rPr>
            </w:pPr>
            <w:ins w:id="60" w:author="xca4027" w:date="2018-05-25T02:32:00Z">
              <w:r w:rsidRPr="00766731">
                <w:rPr>
                  <w:rFonts w:asciiTheme="majorHAnsi" w:eastAsia="Calibri" w:hAnsiTheme="majorHAnsi" w:cs="Calibri"/>
                  <w:lang w:val="en-US"/>
                </w:rPr>
                <w:t>To ensure</w:t>
              </w:r>
            </w:ins>
            <w:r w:rsidRPr="00766731">
              <w:rPr>
                <w:rFonts w:asciiTheme="majorHAnsi" w:eastAsia="Calibri" w:hAnsiTheme="majorHAnsi" w:cs="Calibri"/>
                <w:lang w:val="en-US"/>
              </w:rPr>
              <w:t xml:space="preserve"> an organization has a documented process for how the organization publicly contributes FOSS. A policy may exist such that contributions are not permitted at all. In that situation it is understood that no procedure may exist and this requirement would nevertheless be met.</w:t>
            </w:r>
          </w:p>
        </w:tc>
        <w:tc>
          <w:tcPr>
            <w:tcW w:w="4515" w:type="dxa"/>
            <w:shd w:val="clear" w:color="auto" w:fill="auto"/>
            <w:tcMar>
              <w:top w:w="100" w:type="dxa"/>
              <w:left w:w="100" w:type="dxa"/>
              <w:bottom w:w="100" w:type="dxa"/>
              <w:right w:w="100" w:type="dxa"/>
            </w:tcMar>
          </w:tcPr>
          <w:p w14:paraId="5F6DD29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 Es gibt eine schriftliche Richtlinie, die die Beiträge zu FOSS-Projekten durch die Organisation regelt. Die Richtlinie muss intern kommuniziert werden.</w:t>
            </w:r>
          </w:p>
          <w:p w14:paraId="13358CA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862B92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E6664D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5.1.1 Eine dokumentierte Richtlinie für Beiträge zu FOSS;</w:t>
            </w:r>
          </w:p>
          <w:p w14:paraId="4936504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3B1E5D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5.1.2 Ein dokumentiertes Verfahren, welches alle Software-Mitarbeiter auf die Existenz der Richtlinie für Beiträge zu FOSS aufmerksam macht (z. B. </w:t>
            </w:r>
            <w:proofErr w:type="gramStart"/>
            <w:r w:rsidRPr="00766731">
              <w:rPr>
                <w:rFonts w:asciiTheme="majorHAnsi" w:eastAsia="Calibri" w:hAnsiTheme="majorHAnsi" w:cs="Calibri"/>
              </w:rPr>
              <w:t>mittels Training</w:t>
            </w:r>
            <w:proofErr w:type="gramEnd"/>
            <w:r w:rsidRPr="00766731">
              <w:rPr>
                <w:rFonts w:asciiTheme="majorHAnsi" w:eastAsia="Calibri" w:hAnsiTheme="majorHAnsi" w:cs="Calibri"/>
              </w:rPr>
              <w:t>, ein internes Wiki oder andere praktische Kommunikationsmethode).</w:t>
            </w:r>
          </w:p>
          <w:p w14:paraId="1ACC5316"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B9C39E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236519C6" w14:textId="77777777" w:rsidR="005B118C" w:rsidRPr="00766731" w:rsidRDefault="00C863E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w:t>
            </w:r>
            <w:r w:rsidR="00CD55CA" w:rsidRPr="00766731">
              <w:rPr>
                <w:rFonts w:asciiTheme="majorHAnsi" w:eastAsia="Calibri" w:hAnsiTheme="majorHAnsi" w:cs="Calibri"/>
              </w:rPr>
              <w:t>,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klarstellt.</w:t>
            </w:r>
          </w:p>
          <w:p w14:paraId="789A7AC5"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964E07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 Wenn eine Organisation Beiträge zu FOSS-Projekten zulässt, muss ein Prozess existieren, der die in Abschnitt 5.1 skizzierte Richtlinie für Beiträge zu FOSS umsetzt.</w:t>
            </w:r>
          </w:p>
          <w:p w14:paraId="0E03E351"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63442BD"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5DF11BD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5.2.1 Wenn die Richtlinie Beiträge zu FOSS zulässt, muss ein dokumentiertes Verfahren existieren, anhand dessen Beiträge zu FOSS erfolgen.</w:t>
            </w:r>
          </w:p>
          <w:p w14:paraId="05C6A08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0098AE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9227F4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eine Organisation einen dokumentierten Prozess hat, wie sie öffentlich zu FOSS beiträgt. Es kann eine Richtlinie dergestalt bestehen, dass Beiträge gar nicht gestattet sind. Aus dieser Situation folgt zwingend, dass kein Verfahren existieren kann und, dass diese Anforderung </w:t>
            </w:r>
            <w:r w:rsidRPr="00766731">
              <w:rPr>
                <w:rFonts w:asciiTheme="majorHAnsi" w:eastAsia="Calibri" w:hAnsiTheme="majorHAnsi" w:cs="Calibri"/>
              </w:rPr>
              <w:lastRenderedPageBreak/>
              <w:t>auch ohne Verfahren erfüllt werden würde.</w:t>
            </w:r>
          </w:p>
        </w:tc>
      </w:tr>
    </w:tbl>
    <w:p w14:paraId="70297CDD" w14:textId="77777777" w:rsidR="005B118C" w:rsidRPr="00766731" w:rsidRDefault="005B118C">
      <w:pPr>
        <w:spacing w:line="240" w:lineRule="auto"/>
        <w:rPr>
          <w:rFonts w:asciiTheme="majorHAnsi" w:eastAsia="Calibri" w:hAnsiTheme="majorHAnsi" w:cs="Calibri"/>
        </w:rPr>
      </w:pPr>
    </w:p>
    <w:p w14:paraId="02A814B0"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52E54B8" w14:textId="77777777" w:rsidR="005B118C" w:rsidRPr="00766731" w:rsidRDefault="005B118C">
      <w:pPr>
        <w:spacing w:line="240" w:lineRule="auto"/>
        <w:rPr>
          <w:rFonts w:asciiTheme="majorHAnsi" w:eastAsia="Calibri" w:hAnsiTheme="majorHAnsi" w:cs="Calibri"/>
        </w:rPr>
      </w:pPr>
    </w:p>
    <w:tbl>
      <w:tblPr>
        <w:tblStyle w:val="a6"/>
        <w:tblW w:w="8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4545"/>
      </w:tblGrid>
      <w:tr w:rsidR="005B118C" w:rsidRPr="00766731" w14:paraId="357495A8" w14:textId="77777777">
        <w:tc>
          <w:tcPr>
            <w:tcW w:w="4350" w:type="dxa"/>
            <w:shd w:val="clear" w:color="auto" w:fill="auto"/>
            <w:tcMar>
              <w:top w:w="100" w:type="dxa"/>
              <w:left w:w="100" w:type="dxa"/>
              <w:bottom w:w="100" w:type="dxa"/>
              <w:right w:w="100" w:type="dxa"/>
            </w:tcMar>
          </w:tcPr>
          <w:p w14:paraId="5D74D3D6" w14:textId="77777777" w:rsidR="005B118C" w:rsidRPr="00766731" w:rsidRDefault="00CD55CA">
            <w:pPr>
              <w:spacing w:line="240" w:lineRule="auto"/>
              <w:rPr>
                <w:rFonts w:asciiTheme="majorHAnsi" w:eastAsia="Calibri" w:hAnsiTheme="majorHAnsi" w:cs="Calibri"/>
                <w:color w:val="6D9EEB"/>
                <w:lang w:val="en-US"/>
              </w:rPr>
            </w:pPr>
            <w:ins w:id="61" w:author="xca4027" w:date="2018-05-25T02:32:00Z">
              <w:r w:rsidRPr="00766731">
                <w:rPr>
                  <w:rFonts w:asciiTheme="majorHAnsi" w:eastAsia="Calibri" w:hAnsiTheme="majorHAnsi" w:cs="Calibri"/>
                  <w:color w:val="6D9EEB"/>
                  <w:lang w:val="en-US"/>
                </w:rPr>
                <w:t>Goal 6</w:t>
              </w:r>
            </w:ins>
            <w:r w:rsidRPr="00766731">
              <w:rPr>
                <w:rFonts w:asciiTheme="majorHAnsi" w:eastAsia="Calibri" w:hAnsiTheme="majorHAnsi" w:cs="Calibri"/>
                <w:color w:val="6D9EEB"/>
                <w:lang w:val="en-US"/>
              </w:rPr>
              <w:t xml:space="preserve">: Certify Adherence to </w:t>
            </w:r>
            <w:proofErr w:type="spellStart"/>
            <w:r w:rsidRPr="00766731">
              <w:rPr>
                <w:rFonts w:asciiTheme="majorHAnsi" w:eastAsia="Calibri" w:hAnsiTheme="majorHAnsi" w:cs="Calibri"/>
                <w:color w:val="6D9EEB"/>
                <w:lang w:val="en-US"/>
              </w:rPr>
              <w:t>OpenChain</w:t>
            </w:r>
            <w:proofErr w:type="spellEnd"/>
            <w:r w:rsidRPr="00766731">
              <w:rPr>
                <w:rFonts w:asciiTheme="majorHAnsi" w:eastAsia="Calibri" w:hAnsiTheme="majorHAnsi" w:cs="Calibri"/>
                <w:color w:val="6D9EEB"/>
                <w:lang w:val="en-US"/>
              </w:rPr>
              <w:t xml:space="preserve"> Requirements</w:t>
            </w:r>
          </w:p>
        </w:tc>
        <w:tc>
          <w:tcPr>
            <w:tcW w:w="4545" w:type="dxa"/>
            <w:shd w:val="clear" w:color="auto" w:fill="auto"/>
            <w:tcMar>
              <w:top w:w="100" w:type="dxa"/>
              <w:left w:w="100" w:type="dxa"/>
              <w:bottom w:w="100" w:type="dxa"/>
              <w:right w:w="100" w:type="dxa"/>
            </w:tcMar>
          </w:tcPr>
          <w:p w14:paraId="65EFA407"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 xml:space="preserve">Ziel 6: Zertifizieren der </w:t>
            </w:r>
            <w:proofErr w:type="spellStart"/>
            <w:r w:rsidRPr="00766731">
              <w:rPr>
                <w:rFonts w:asciiTheme="majorHAnsi" w:eastAsia="Calibri" w:hAnsiTheme="majorHAnsi" w:cs="Calibri"/>
                <w:color w:val="6D9EEB"/>
              </w:rPr>
              <w:t>OpenChain</w:t>
            </w:r>
            <w:proofErr w:type="spellEnd"/>
            <w:r w:rsidRPr="00766731">
              <w:rPr>
                <w:rFonts w:asciiTheme="majorHAnsi" w:eastAsia="Calibri" w:hAnsiTheme="majorHAnsi" w:cs="Calibri"/>
                <w:color w:val="6D9EEB"/>
              </w:rPr>
              <w:t>-Anforderungen</w:t>
            </w:r>
          </w:p>
        </w:tc>
      </w:tr>
      <w:tr w:rsidR="005B118C" w:rsidRPr="00766731" w14:paraId="1C4AF74E" w14:textId="77777777">
        <w:tc>
          <w:tcPr>
            <w:tcW w:w="4350" w:type="dxa"/>
            <w:shd w:val="clear" w:color="auto" w:fill="auto"/>
            <w:tcMar>
              <w:top w:w="100" w:type="dxa"/>
              <w:left w:w="100" w:type="dxa"/>
              <w:bottom w:w="100" w:type="dxa"/>
              <w:right w:w="100" w:type="dxa"/>
            </w:tcMar>
          </w:tcPr>
          <w:p w14:paraId="549E243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6.1 In order for an organization to be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w:t>
            </w:r>
            <w:ins w:id="62" w:author="xca4027" w:date="2018-05-25T02:33:00Z">
              <w:r w:rsidRPr="00766731">
                <w:rPr>
                  <w:rFonts w:asciiTheme="majorHAnsi" w:eastAsia="Calibri" w:hAnsiTheme="majorHAnsi" w:cs="Calibri"/>
                  <w:lang w:val="en-US"/>
                </w:rPr>
                <w:t>Certified</w:t>
              </w:r>
            </w:ins>
            <w:r w:rsidRPr="00766731">
              <w:rPr>
                <w:rFonts w:asciiTheme="majorHAnsi" w:eastAsia="Calibri" w:hAnsiTheme="majorHAnsi" w:cs="Calibri"/>
                <w:lang w:val="en-US"/>
              </w:rPr>
              <w:t xml:space="preserve">, it must affirm that it has a FOSS program that meets the criteria described in this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Specification version </w:t>
            </w:r>
            <w:ins w:id="63" w:author="xca4027" w:date="2018-05-25T02:33:00Z">
              <w:r w:rsidRPr="00766731">
                <w:rPr>
                  <w:rFonts w:asciiTheme="majorHAnsi" w:eastAsia="Calibri" w:hAnsiTheme="majorHAnsi" w:cs="Calibri"/>
                  <w:lang w:val="en-US"/>
                </w:rPr>
                <w:t>1.2</w:t>
              </w:r>
            </w:ins>
            <w:r w:rsidRPr="00766731">
              <w:rPr>
                <w:rFonts w:asciiTheme="majorHAnsi" w:eastAsia="Calibri" w:hAnsiTheme="majorHAnsi" w:cs="Calibri"/>
                <w:lang w:val="en-US"/>
              </w:rPr>
              <w:t>.</w:t>
            </w:r>
          </w:p>
          <w:p w14:paraId="51DF8E05" w14:textId="77777777" w:rsidR="005B118C" w:rsidRPr="00766731" w:rsidRDefault="005B118C">
            <w:pPr>
              <w:spacing w:line="240" w:lineRule="auto"/>
              <w:rPr>
                <w:rFonts w:asciiTheme="majorHAnsi" w:eastAsia="Calibri" w:hAnsiTheme="majorHAnsi" w:cs="Calibri"/>
                <w:lang w:val="en-US"/>
              </w:rPr>
            </w:pPr>
          </w:p>
          <w:p w14:paraId="08583953" w14:textId="77777777" w:rsidR="005B118C" w:rsidRPr="00766731" w:rsidRDefault="00CD55CA">
            <w:pPr>
              <w:spacing w:line="240" w:lineRule="auto"/>
              <w:rPr>
                <w:rFonts w:asciiTheme="majorHAnsi" w:eastAsia="Calibri" w:hAnsiTheme="majorHAnsi" w:cs="Calibri"/>
                <w:lang w:val="en-US"/>
              </w:rPr>
            </w:pPr>
            <w:ins w:id="64"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3B9BE10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6.1.1 </w:t>
            </w:r>
            <w:ins w:id="65" w:author="xca4027" w:date="2018-05-25T02:33:00Z">
              <w:r w:rsidRPr="00766731">
                <w:rPr>
                  <w:rFonts w:asciiTheme="majorHAnsi" w:eastAsia="Calibri" w:hAnsiTheme="majorHAnsi" w:cs="Calibri"/>
                  <w:lang w:val="en-US"/>
                </w:rPr>
                <w:t>An affirmation of the existence of a FOSS management program</w:t>
              </w:r>
            </w:ins>
            <w:r w:rsidRPr="00766731">
              <w:rPr>
                <w:rFonts w:asciiTheme="majorHAnsi" w:eastAsia="Calibri" w:hAnsiTheme="majorHAnsi" w:cs="Calibri"/>
                <w:lang w:val="en-US"/>
              </w:rPr>
              <w:t xml:space="preserve"> that meets all the requirements of this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Specification version </w:t>
            </w:r>
            <w:ins w:id="66" w:author="xca4027" w:date="2018-05-25T02:33:00Z">
              <w:r w:rsidRPr="00766731">
                <w:rPr>
                  <w:rFonts w:asciiTheme="majorHAnsi" w:eastAsia="Calibri" w:hAnsiTheme="majorHAnsi" w:cs="Calibri"/>
                  <w:lang w:val="en-US"/>
                </w:rPr>
                <w:t>1.2</w:t>
              </w:r>
            </w:ins>
            <w:r w:rsidRPr="00766731">
              <w:rPr>
                <w:rFonts w:asciiTheme="majorHAnsi" w:eastAsia="Calibri" w:hAnsiTheme="majorHAnsi" w:cs="Calibri"/>
                <w:lang w:val="en-US"/>
              </w:rPr>
              <w:t>.</w:t>
            </w:r>
          </w:p>
          <w:p w14:paraId="66145BAC" w14:textId="77777777" w:rsidR="005B118C" w:rsidRPr="00766731" w:rsidRDefault="005B118C">
            <w:pPr>
              <w:spacing w:line="240" w:lineRule="auto"/>
              <w:rPr>
                <w:rFonts w:asciiTheme="majorHAnsi" w:eastAsia="Calibri" w:hAnsiTheme="majorHAnsi" w:cs="Calibri"/>
                <w:lang w:val="en-US"/>
              </w:rPr>
            </w:pPr>
          </w:p>
          <w:p w14:paraId="4B8C557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61B72A7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To ensure that if an organization declares that it has a program that 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that such program has met all the requirements of this specification. The mere meeting of a subset of these requirements would not be considered sufficient.</w:t>
            </w:r>
          </w:p>
          <w:p w14:paraId="4AE50394" w14:textId="77777777" w:rsidR="005B118C" w:rsidRPr="00766731" w:rsidRDefault="005B118C">
            <w:pPr>
              <w:spacing w:line="240" w:lineRule="auto"/>
              <w:rPr>
                <w:rFonts w:asciiTheme="majorHAnsi" w:eastAsia="Calibri" w:hAnsiTheme="majorHAnsi" w:cs="Calibri"/>
                <w:lang w:val="en-US"/>
              </w:rPr>
            </w:pPr>
          </w:p>
          <w:p w14:paraId="4EC7114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6.2 Conformance with this version of the specification will last 18 months from the date conformance validation was achieved. Conformance validation requirements can be found on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project’s website.</w:t>
            </w:r>
          </w:p>
          <w:p w14:paraId="45EE4900" w14:textId="77777777" w:rsidR="005B118C" w:rsidRPr="00766731" w:rsidRDefault="005B118C">
            <w:pPr>
              <w:spacing w:line="240" w:lineRule="auto"/>
              <w:rPr>
                <w:rFonts w:asciiTheme="majorHAnsi" w:eastAsia="Calibri" w:hAnsiTheme="majorHAnsi" w:cs="Calibri"/>
                <w:lang w:val="en-US"/>
              </w:rPr>
            </w:pPr>
          </w:p>
          <w:p w14:paraId="61736309" w14:textId="77777777" w:rsidR="005B118C" w:rsidRPr="00766731" w:rsidRDefault="005B118C">
            <w:pPr>
              <w:spacing w:line="240" w:lineRule="auto"/>
              <w:rPr>
                <w:rFonts w:asciiTheme="majorHAnsi" w:eastAsia="Calibri" w:hAnsiTheme="majorHAnsi" w:cs="Calibri"/>
                <w:lang w:val="en-US"/>
              </w:rPr>
            </w:pPr>
          </w:p>
          <w:p w14:paraId="22AB288A" w14:textId="77777777" w:rsidR="005B118C" w:rsidRPr="00766731" w:rsidRDefault="00CD55CA">
            <w:pPr>
              <w:spacing w:line="240" w:lineRule="auto"/>
              <w:rPr>
                <w:rFonts w:asciiTheme="majorHAnsi" w:eastAsia="Calibri" w:hAnsiTheme="majorHAnsi" w:cs="Calibri"/>
                <w:lang w:val="en-US"/>
              </w:rPr>
            </w:pPr>
            <w:ins w:id="67"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1B3EE890"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6.2.1 The organization affirms that a FOSS compliance program exists that meets all the requirements of this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Specification version </w:t>
            </w:r>
            <w:r w:rsidRPr="0059231E">
              <w:rPr>
                <w:rFonts w:asciiTheme="majorHAnsi" w:eastAsia="Calibri" w:hAnsiTheme="majorHAnsi" w:cs="Calibri"/>
                <w:highlight w:val="red"/>
                <w:lang w:val="en-US"/>
                <w:rPrChange w:id="68" w:author="Pors, Stefanie" w:date="2018-10-24T15:40:00Z">
                  <w:rPr>
                    <w:rFonts w:asciiTheme="majorHAnsi" w:eastAsia="Calibri" w:hAnsiTheme="majorHAnsi" w:cs="Calibri"/>
                    <w:lang w:val="en-US"/>
                  </w:rPr>
                </w:rPrChange>
              </w:rPr>
              <w:t>1.1</w:t>
            </w:r>
            <w:r w:rsidRPr="00766731">
              <w:rPr>
                <w:rFonts w:asciiTheme="majorHAnsi" w:eastAsia="Calibri" w:hAnsiTheme="majorHAnsi" w:cs="Calibri"/>
                <w:lang w:val="en-US"/>
              </w:rPr>
              <w:t xml:space="preserve"> within the past 18 months of achieving conformance validation.</w:t>
            </w:r>
          </w:p>
          <w:p w14:paraId="576C9927" w14:textId="77777777" w:rsidR="005B118C" w:rsidRDefault="005B118C">
            <w:pPr>
              <w:spacing w:line="240" w:lineRule="auto"/>
              <w:rPr>
                <w:rFonts w:asciiTheme="majorHAnsi" w:eastAsia="Calibri" w:hAnsiTheme="majorHAnsi" w:cs="Calibri"/>
                <w:lang w:val="en-US"/>
              </w:rPr>
            </w:pPr>
          </w:p>
          <w:p w14:paraId="7C3C59E3" w14:textId="77777777" w:rsidR="00E615A2" w:rsidRPr="00766731" w:rsidRDefault="00E615A2">
            <w:pPr>
              <w:spacing w:line="240" w:lineRule="auto"/>
              <w:rPr>
                <w:rFonts w:asciiTheme="majorHAnsi" w:eastAsia="Calibri" w:hAnsiTheme="majorHAnsi" w:cs="Calibri"/>
                <w:lang w:val="en-US"/>
              </w:rPr>
            </w:pPr>
          </w:p>
          <w:p w14:paraId="325148CF"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363040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It is important for the organization to remain current with the specification if </w:t>
            </w:r>
            <w:ins w:id="69" w:author="xca4027" w:date="2018-05-25T02:36:00Z">
              <w:r w:rsidRPr="00766731">
                <w:rPr>
                  <w:rFonts w:asciiTheme="majorHAnsi" w:eastAsia="Calibri" w:hAnsiTheme="majorHAnsi" w:cs="Calibri"/>
                  <w:lang w:val="en-US"/>
                </w:rPr>
                <w:t>that organization wants</w:t>
              </w:r>
            </w:ins>
            <w:r w:rsidRPr="00766731">
              <w:rPr>
                <w:rFonts w:asciiTheme="majorHAnsi" w:eastAsia="Calibri" w:hAnsiTheme="majorHAnsi" w:cs="Calibri"/>
                <w:lang w:val="en-US"/>
              </w:rPr>
              <w:t xml:space="preserve"> to assert conformance over time. This requirement ensures that the program’s supporting processes and controls do not erode </w:t>
            </w:r>
            <w:ins w:id="70" w:author="xca4027" w:date="2018-05-25T02:34:00Z">
              <w:r w:rsidRPr="00766731">
                <w:rPr>
                  <w:rFonts w:asciiTheme="majorHAnsi" w:eastAsia="Calibri" w:hAnsiTheme="majorHAnsi" w:cs="Calibri"/>
                  <w:lang w:val="en-US"/>
                </w:rPr>
                <w:t>if the conforming organization continues to assert conformance over time</w:t>
              </w:r>
            </w:ins>
            <w:r w:rsidRPr="00766731">
              <w:rPr>
                <w:rFonts w:asciiTheme="majorHAnsi" w:eastAsia="Calibri" w:hAnsiTheme="majorHAnsi" w:cs="Calibri"/>
                <w:lang w:val="en-US"/>
              </w:rPr>
              <w:t>.</w:t>
            </w:r>
          </w:p>
          <w:p w14:paraId="389EE17A" w14:textId="77777777" w:rsidR="005B118C" w:rsidRPr="00766731" w:rsidRDefault="005B118C">
            <w:pPr>
              <w:widowControl w:val="0"/>
              <w:spacing w:line="240" w:lineRule="auto"/>
              <w:rPr>
                <w:rFonts w:asciiTheme="majorHAnsi" w:eastAsia="Calibri" w:hAnsiTheme="majorHAnsi" w:cs="Calibri"/>
                <w:lang w:val="en-US"/>
              </w:rPr>
            </w:pPr>
          </w:p>
        </w:tc>
        <w:tc>
          <w:tcPr>
            <w:tcW w:w="4545" w:type="dxa"/>
            <w:shd w:val="clear" w:color="auto" w:fill="auto"/>
            <w:tcMar>
              <w:top w:w="100" w:type="dxa"/>
              <w:left w:w="100" w:type="dxa"/>
              <w:bottom w:w="100" w:type="dxa"/>
              <w:right w:w="100" w:type="dxa"/>
            </w:tcMar>
          </w:tcPr>
          <w:p w14:paraId="423CEA4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 Damit eine Organisation den Status </w:t>
            </w:r>
            <w:r w:rsidR="00C863E5" w:rsidRPr="00766731">
              <w:rPr>
                <w:rFonts w:asciiTheme="majorHAnsi" w:eastAsia="Calibri" w:hAnsiTheme="majorHAnsi" w:cs="Calibri"/>
                <w:vertAlign w:val="subscript"/>
              </w:rPr>
              <w:t>‚</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Certified</w:t>
            </w:r>
            <w:r w:rsidR="00C863E5" w:rsidRPr="00766731">
              <w:rPr>
                <w:rFonts w:asciiTheme="majorHAnsi" w:eastAsia="Calibri" w:hAnsiTheme="majorHAnsi" w:cs="Calibri"/>
              </w:rPr>
              <w:t>‘</w:t>
            </w:r>
            <w:r w:rsidRPr="00766731">
              <w:rPr>
                <w:rFonts w:asciiTheme="majorHAnsi" w:eastAsia="Calibri" w:hAnsiTheme="majorHAnsi" w:cs="Calibri"/>
              </w:rPr>
              <w:t xml:space="preserve"> erlangen kann, muss sie bestätigen, dass sie ein FOSS-Programm hat, das die in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-Spezifikation Version 1.2 beschriebenen Kriterien erfüllt.</w:t>
            </w:r>
          </w:p>
          <w:p w14:paraId="35F3666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5AD40E2"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729EFD6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6.1.1 Die Bestätigung des Vorhandenseins </w:t>
            </w:r>
            <w:r w:rsidR="00C863E5" w:rsidRPr="00766731">
              <w:rPr>
                <w:rFonts w:asciiTheme="majorHAnsi" w:eastAsia="Calibri" w:hAnsiTheme="majorHAnsi" w:cs="Calibri"/>
              </w:rPr>
              <w:t>eines FOSS-Management-Programms</w:t>
            </w:r>
            <w:r w:rsidRPr="00766731">
              <w:rPr>
                <w:rFonts w:asciiTheme="majorHAnsi" w:eastAsia="Calibri" w:hAnsiTheme="majorHAnsi" w:cs="Calibri"/>
              </w:rPr>
              <w:t>, welches</w:t>
            </w:r>
            <w:r w:rsidR="00C863E5" w:rsidRPr="00766731">
              <w:rPr>
                <w:rFonts w:asciiTheme="majorHAnsi" w:eastAsia="Calibri" w:hAnsiTheme="majorHAnsi" w:cs="Calibri"/>
              </w:rPr>
              <w:t xml:space="preserve"> </w:t>
            </w:r>
            <w:r w:rsidRPr="00766731">
              <w:rPr>
                <w:rFonts w:asciiTheme="majorHAnsi" w:eastAsia="Calibri" w:hAnsiTheme="majorHAnsi" w:cs="Calibri"/>
              </w:rPr>
              <w:t xml:space="preserve">alle Anforderungen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Spezifikation Version 1.2 erfüllt.</w:t>
            </w:r>
          </w:p>
          <w:p w14:paraId="586C80C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595583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5D6519F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 FOSS-Programm alle Anforderungen dieser Spezifikation erfüllt, wenn eine Organisation angibt, ihr Programm sei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Lediglich Teile der Anforderungen zu erfüllen, wird nicht als ausreichend angesehen werden</w:t>
            </w:r>
            <w:ins w:id="71" w:author="xca4027" w:date="2018-05-29T00:43:00Z">
              <w:r w:rsidRPr="00766731">
                <w:rPr>
                  <w:rFonts w:asciiTheme="majorHAnsi" w:eastAsia="Calibri" w:hAnsiTheme="majorHAnsi" w:cs="Calibri"/>
                </w:rPr>
                <w:t>.</w:t>
              </w:r>
            </w:ins>
          </w:p>
          <w:p w14:paraId="17DFDF7E" w14:textId="77777777" w:rsidR="00E615A2" w:rsidRPr="00766731" w:rsidRDefault="00E615A2">
            <w:pPr>
              <w:widowControl w:val="0"/>
              <w:pBdr>
                <w:top w:val="nil"/>
                <w:left w:val="nil"/>
                <w:bottom w:val="nil"/>
                <w:right w:val="nil"/>
                <w:between w:val="nil"/>
              </w:pBdr>
              <w:spacing w:line="240" w:lineRule="auto"/>
              <w:rPr>
                <w:rFonts w:asciiTheme="majorHAnsi" w:eastAsia="Calibri" w:hAnsiTheme="majorHAnsi" w:cs="Calibri"/>
              </w:rPr>
            </w:pPr>
          </w:p>
          <w:p w14:paraId="028DB16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6.2 Die Übereinstimmung mit dieser Version der Spezifikation ist ab dem Datum der Validierung der Konformität für 18 Monate gültig. Die Anforderungen der Validierung der Konformität finden Sie auf der Website des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-Projekts.</w:t>
            </w:r>
          </w:p>
          <w:p w14:paraId="10DC757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493526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52CC8FFB" w14:textId="048F68D5"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6.2.1 Die Organisation bestätigt, dass ein FOSS-Compliance-Programm existiert, das alle Anforderungen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Spezifikation </w:t>
            </w:r>
            <w:commentRangeStart w:id="72"/>
            <w:r w:rsidRPr="00766731">
              <w:rPr>
                <w:rFonts w:asciiTheme="majorHAnsi" w:eastAsia="Calibri" w:hAnsiTheme="majorHAnsi" w:cs="Calibri"/>
              </w:rPr>
              <w:t>Version 1.</w:t>
            </w:r>
            <w:ins w:id="73" w:author="Pors, Stefanie" w:date="2018-10-24T15:40:00Z">
              <w:r w:rsidR="0059231E">
                <w:rPr>
                  <w:rFonts w:asciiTheme="majorHAnsi" w:eastAsia="Calibri" w:hAnsiTheme="majorHAnsi" w:cs="Calibri"/>
                </w:rPr>
                <w:t>2</w:t>
              </w:r>
            </w:ins>
            <w:del w:id="74" w:author="Pors, Stefanie" w:date="2018-10-24T15:40:00Z">
              <w:r w:rsidRPr="00766731" w:rsidDel="0059231E">
                <w:rPr>
                  <w:rFonts w:asciiTheme="majorHAnsi" w:eastAsia="Calibri" w:hAnsiTheme="majorHAnsi" w:cs="Calibri"/>
                </w:rPr>
                <w:delText>1</w:delText>
              </w:r>
            </w:del>
            <w:r w:rsidRPr="00766731">
              <w:rPr>
                <w:rFonts w:asciiTheme="majorHAnsi" w:eastAsia="Calibri" w:hAnsiTheme="majorHAnsi" w:cs="Calibri"/>
              </w:rPr>
              <w:t xml:space="preserve"> </w:t>
            </w:r>
            <w:commentRangeEnd w:id="72"/>
            <w:r w:rsidR="0059231E">
              <w:rPr>
                <w:rStyle w:val="CommentReference"/>
              </w:rPr>
              <w:commentReference w:id="72"/>
            </w:r>
            <w:r w:rsidRPr="00766731">
              <w:rPr>
                <w:rFonts w:asciiTheme="majorHAnsi" w:eastAsia="Calibri" w:hAnsiTheme="majorHAnsi" w:cs="Calibri"/>
              </w:rPr>
              <w:t>während der vergangenen 18 Monate seit Erreichen der Validierung der Konformität erfüllt.</w:t>
            </w:r>
          </w:p>
          <w:p w14:paraId="0CBC7F4E" w14:textId="77777777" w:rsidR="00E615A2" w:rsidRDefault="00E615A2">
            <w:pPr>
              <w:widowControl w:val="0"/>
              <w:pBdr>
                <w:top w:val="nil"/>
                <w:left w:val="nil"/>
                <w:bottom w:val="nil"/>
                <w:right w:val="nil"/>
                <w:between w:val="nil"/>
              </w:pBdr>
              <w:spacing w:line="240" w:lineRule="auto"/>
              <w:rPr>
                <w:rFonts w:asciiTheme="majorHAnsi" w:eastAsia="Calibri" w:hAnsiTheme="majorHAnsi" w:cs="Calibri"/>
              </w:rPr>
            </w:pPr>
          </w:p>
          <w:p w14:paraId="366C952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EA1B28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ist wichtig, dass die Organisation auf einem aktuellen Stand bezüglich der Spezifikation bleibt, wenn sie als Organisation die Konformität auf Dauer behaupten will. Diese Anforderung stellt sicher, dass die die Konformität unterstützenden Prozesse und Kontrollen des Programms nicht abgeschwächt werden, wenn die konforme Organisation ihre Konformität auf Dauer behaupten möchte.</w:t>
            </w:r>
          </w:p>
        </w:tc>
      </w:tr>
    </w:tbl>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68816EB3" w14:textId="77777777">
        <w:tc>
          <w:tcPr>
            <w:tcW w:w="4514" w:type="dxa"/>
            <w:shd w:val="clear" w:color="auto" w:fill="auto"/>
            <w:tcMar>
              <w:top w:w="100" w:type="dxa"/>
              <w:left w:w="100" w:type="dxa"/>
              <w:bottom w:w="100" w:type="dxa"/>
              <w:right w:w="100" w:type="dxa"/>
            </w:tcMar>
          </w:tcPr>
          <w:p w14:paraId="02FE3465"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lastRenderedPageBreak/>
              <w:t xml:space="preserve">Appendix I: Language </w:t>
            </w:r>
            <w:proofErr w:type="spellStart"/>
            <w:r w:rsidRPr="00766731">
              <w:rPr>
                <w:rFonts w:asciiTheme="majorHAnsi" w:eastAsia="Calibri" w:hAnsiTheme="majorHAnsi" w:cs="Calibri"/>
                <w:color w:val="6D9EEB"/>
              </w:rPr>
              <w:t>Translations</w:t>
            </w:r>
            <w:proofErr w:type="spellEnd"/>
          </w:p>
        </w:tc>
        <w:tc>
          <w:tcPr>
            <w:tcW w:w="4515" w:type="dxa"/>
            <w:shd w:val="clear" w:color="auto" w:fill="auto"/>
            <w:tcMar>
              <w:top w:w="100" w:type="dxa"/>
              <w:left w:w="100" w:type="dxa"/>
              <w:bottom w:w="100" w:type="dxa"/>
              <w:right w:w="100" w:type="dxa"/>
            </w:tcMar>
          </w:tcPr>
          <w:p w14:paraId="6D2CBDFC"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Anhang I: Sprachübersetzungen</w:t>
            </w:r>
          </w:p>
        </w:tc>
      </w:tr>
      <w:tr w:rsidR="005B118C" w:rsidRPr="00766731" w14:paraId="341B7D0F" w14:textId="77777777">
        <w:tc>
          <w:tcPr>
            <w:tcW w:w="4514" w:type="dxa"/>
            <w:shd w:val="clear" w:color="auto" w:fill="auto"/>
            <w:tcMar>
              <w:top w:w="100" w:type="dxa"/>
              <w:left w:w="100" w:type="dxa"/>
              <w:bottom w:w="100" w:type="dxa"/>
              <w:right w:w="100" w:type="dxa"/>
            </w:tcMar>
          </w:tcPr>
          <w:p w14:paraId="4880A710"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facilitate global adoption</w:t>
            </w:r>
            <w:r w:rsidR="00C863E5" w:rsidRPr="00766731">
              <w:rPr>
                <w:rFonts w:asciiTheme="majorHAnsi" w:eastAsia="Calibri" w:hAnsiTheme="majorHAnsi" w:cs="Calibri"/>
                <w:lang w:val="en-US"/>
              </w:rPr>
              <w:t>,</w:t>
            </w:r>
            <w:r w:rsidRPr="00766731">
              <w:rPr>
                <w:rFonts w:asciiTheme="majorHAnsi" w:eastAsia="Calibri" w:hAnsiTheme="majorHAnsi" w:cs="Calibri"/>
                <w:lang w:val="en-US"/>
              </w:rPr>
              <w:t xml:space="preserve"> we welcome efforts to translate the specification into multiple languages. Because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functions as an open source project</w:t>
            </w:r>
            <w:r w:rsidR="00C863E5" w:rsidRPr="00766731">
              <w:rPr>
                <w:rFonts w:asciiTheme="majorHAnsi" w:eastAsia="Calibri" w:hAnsiTheme="majorHAnsi" w:cs="Calibri"/>
                <w:lang w:val="en-US"/>
              </w:rPr>
              <w:t>,</w:t>
            </w:r>
            <w:r w:rsidRPr="00766731">
              <w:rPr>
                <w:rFonts w:asciiTheme="majorHAnsi" w:eastAsia="Calibri" w:hAnsiTheme="majorHAnsi" w:cs="Calibri"/>
                <w:lang w:val="en-US"/>
              </w:rPr>
              <w:t xml:space="preserve">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project specification webpage.</w:t>
            </w:r>
          </w:p>
        </w:tc>
        <w:tc>
          <w:tcPr>
            <w:tcW w:w="4515" w:type="dxa"/>
            <w:shd w:val="clear" w:color="auto" w:fill="auto"/>
            <w:tcMar>
              <w:top w:w="100" w:type="dxa"/>
              <w:left w:w="100" w:type="dxa"/>
              <w:bottom w:w="100" w:type="dxa"/>
              <w:right w:w="100" w:type="dxa"/>
            </w:tcMar>
          </w:tcPr>
          <w:p w14:paraId="0A95E91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Um die globale Adoption zu erleichtern, begrüßen wir die Bemühungen, die Spezifikation in mehrere Sprachen zu übersetzen. Da auch 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-Projekts.</w:t>
            </w:r>
          </w:p>
        </w:tc>
      </w:tr>
    </w:tbl>
    <w:p w14:paraId="1D99654B" w14:textId="77777777" w:rsidR="005B118C" w:rsidRPr="00766731" w:rsidRDefault="005B118C">
      <w:pPr>
        <w:spacing w:line="240" w:lineRule="auto"/>
        <w:rPr>
          <w:rFonts w:asciiTheme="majorHAnsi" w:eastAsia="Calibri" w:hAnsiTheme="majorHAnsi" w:cs="Calibri"/>
        </w:rPr>
      </w:pPr>
    </w:p>
    <w:sectPr w:rsidR="005B118C" w:rsidRPr="00766731">
      <w:headerReference w:type="default" r:id="rId12"/>
      <w:footerReference w:type="default" r:id="rId13"/>
      <w:pgSz w:w="11909" w:h="16834"/>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fan Thanheiser" w:date="2018-06-12T17:22:00Z" w:initials="">
    <w:p w14:paraId="672DDF4F" w14:textId="77777777" w:rsidR="00631D92" w:rsidRDefault="00631D92">
      <w:pPr>
        <w:widowControl w:val="0"/>
        <w:pBdr>
          <w:top w:val="nil"/>
          <w:left w:val="nil"/>
          <w:bottom w:val="nil"/>
          <w:right w:val="nil"/>
          <w:between w:val="nil"/>
        </w:pBdr>
        <w:spacing w:line="240" w:lineRule="auto"/>
        <w:rPr>
          <w:color w:val="000000"/>
        </w:rPr>
      </w:pPr>
      <w:r>
        <w:rPr>
          <w:color w:val="000000"/>
        </w:rPr>
        <w:t>Inkorrekter Link im Original =&gt; korrigiert.</w:t>
      </w:r>
    </w:p>
  </w:comment>
  <w:comment w:id="2" w:author="Pors, Stefanie" w:date="2018-10-24T14:51:00Z" w:initials="PS">
    <w:p w14:paraId="74056329" w14:textId="7854D867" w:rsidR="001032F9" w:rsidRDefault="001032F9">
      <w:pPr>
        <w:pStyle w:val="CommentText"/>
      </w:pPr>
      <w:r>
        <w:rPr>
          <w:rStyle w:val="CommentReference"/>
        </w:rPr>
        <w:annotationRef/>
      </w:r>
      <w:r>
        <w:t>Interpretations</w:t>
      </w:r>
      <w:proofErr w:type="gramStart"/>
      <w:r>
        <w:t>-„</w:t>
      </w:r>
      <w:proofErr w:type="spellStart"/>
      <w:proofErr w:type="gramEnd"/>
      <w:r>
        <w:t>fehler</w:t>
      </w:r>
      <w:proofErr w:type="spellEnd"/>
      <w:r>
        <w:t>“</w:t>
      </w:r>
    </w:p>
  </w:comment>
  <w:comment w:id="28" w:author="Pors, Stefanie" w:date="2018-10-24T14:48:00Z" w:initials="PS">
    <w:p w14:paraId="0C1DABFD" w14:textId="6E822F0D" w:rsidR="001032F9" w:rsidRDefault="001032F9">
      <w:pPr>
        <w:pStyle w:val="CommentText"/>
      </w:pPr>
      <w:r>
        <w:rPr>
          <w:rStyle w:val="CommentReference"/>
        </w:rPr>
        <w:annotationRef/>
      </w:r>
      <w:r>
        <w:t>Vordefinierter Begriff</w:t>
      </w:r>
    </w:p>
  </w:comment>
  <w:comment w:id="31" w:author="Pors, Stefanie" w:date="2018-10-24T15:21:00Z" w:initials="PS">
    <w:p w14:paraId="0E8857E9" w14:textId="5B847BD4" w:rsidR="0059231E" w:rsidRDefault="0059231E">
      <w:pPr>
        <w:pStyle w:val="CommentText"/>
      </w:pPr>
      <w:r>
        <w:rPr>
          <w:rStyle w:val="CommentReference"/>
        </w:rPr>
        <w:annotationRef/>
      </w:r>
      <w:r>
        <w:t>Vordefinierter Begriff</w:t>
      </w:r>
    </w:p>
  </w:comment>
  <w:comment w:id="72" w:author="Pors, Stefanie" w:date="2018-10-24T15:40:00Z" w:initials="PS">
    <w:p w14:paraId="28DBF325" w14:textId="20519460" w:rsidR="0059231E" w:rsidRDefault="0059231E">
      <w:pPr>
        <w:pStyle w:val="CommentText"/>
      </w:pPr>
      <w:r>
        <w:rPr>
          <w:rStyle w:val="CommentReference"/>
        </w:rPr>
        <w:annotationRef/>
      </w:r>
      <w:r>
        <w:t>Versionsnummer auch im englischen Original noch 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DDF4F" w15:done="0"/>
  <w15:commentEx w15:paraId="74056329" w15:done="0"/>
  <w15:commentEx w15:paraId="0C1DABFD" w15:done="0"/>
  <w15:commentEx w15:paraId="0E8857E9" w15:done="0"/>
  <w15:commentEx w15:paraId="28DBF3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DDF4F" w16cid:durableId="1F749BF5"/>
  <w16cid:commentId w16cid:paraId="74056329" w16cid:durableId="1F7B4241"/>
  <w16cid:commentId w16cid:paraId="0C1DABFD" w16cid:durableId="1F7B4242"/>
  <w16cid:commentId w16cid:paraId="0E8857E9" w16cid:durableId="1F7B4243"/>
  <w16cid:commentId w16cid:paraId="28DBF325" w16cid:durableId="1F7B4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69BDD" w14:textId="77777777" w:rsidR="00336040" w:rsidRDefault="00336040">
      <w:pPr>
        <w:spacing w:line="240" w:lineRule="auto"/>
      </w:pPr>
      <w:r>
        <w:separator/>
      </w:r>
    </w:p>
  </w:endnote>
  <w:endnote w:type="continuationSeparator" w:id="0">
    <w:p w14:paraId="70A1008D" w14:textId="77777777" w:rsidR="00336040" w:rsidRDefault="00336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78" w14:textId="77777777" w:rsidR="00CD55CA" w:rsidRDefault="00CD55CA">
    <w:pPr>
      <w:jc w:val="right"/>
    </w:pPr>
    <w:r>
      <w:fldChar w:fldCharType="begin"/>
    </w:r>
    <w:r>
      <w:instrText>PAGE</w:instrText>
    </w:r>
    <w:r>
      <w:fldChar w:fldCharType="separate"/>
    </w:r>
    <w:r w:rsidR="0059231E">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A7065" w14:textId="77777777" w:rsidR="00336040" w:rsidRDefault="00336040">
      <w:pPr>
        <w:spacing w:line="240" w:lineRule="auto"/>
      </w:pPr>
      <w:r>
        <w:separator/>
      </w:r>
    </w:p>
  </w:footnote>
  <w:footnote w:type="continuationSeparator" w:id="0">
    <w:p w14:paraId="07999844" w14:textId="77777777" w:rsidR="00336040" w:rsidRDefault="003360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8C0D" w14:textId="77777777" w:rsidR="00CD55CA" w:rsidRDefault="00CD55CA">
    <w:r>
      <w:rPr>
        <w:noProof/>
        <w:lang w:val="en-US" w:eastAsia="en-US"/>
      </w:rPr>
      <w:drawing>
        <wp:anchor distT="114300" distB="114300" distL="114300" distR="114300" simplePos="0" relativeHeight="251658240" behindDoc="0" locked="0" layoutInCell="1" hidden="0" allowOverlap="1" wp14:anchorId="074FD08B" wp14:editId="1C001F18">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55C30"/>
    <w:multiLevelType w:val="multilevel"/>
    <w:tmpl w:val="D17E8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165A51"/>
    <w:multiLevelType w:val="multilevel"/>
    <w:tmpl w:val="1826E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8A5653"/>
    <w:multiLevelType w:val="multilevel"/>
    <w:tmpl w:val="DE027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ca4027">
    <w15:presenceInfo w15:providerId="AD" w15:userId="S-1-5-21-175057848-3227440194-3263585019-36232"/>
  </w15:person>
  <w15:person w15:author="Pors, Stefanie">
    <w15:presenceInfo w15:providerId="AD" w15:userId="S-1-5-21-2052111302-1275210071-1644491937-416617"/>
  </w15:person>
  <w15:person w15:author=" ">
    <w15:presenceInfo w15:providerId="AD" w15:userId="S-1-5-21-175057848-3227440194-3263585019-3623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54647"/>
    <w:rsid w:val="000A07F3"/>
    <w:rsid w:val="001032F9"/>
    <w:rsid w:val="0014427B"/>
    <w:rsid w:val="001A0E47"/>
    <w:rsid w:val="002203D6"/>
    <w:rsid w:val="002439F4"/>
    <w:rsid w:val="00336040"/>
    <w:rsid w:val="00366066"/>
    <w:rsid w:val="003A1190"/>
    <w:rsid w:val="003F6318"/>
    <w:rsid w:val="004D2807"/>
    <w:rsid w:val="004F1507"/>
    <w:rsid w:val="00522BB2"/>
    <w:rsid w:val="0059231E"/>
    <w:rsid w:val="005A3966"/>
    <w:rsid w:val="005B118C"/>
    <w:rsid w:val="0062455B"/>
    <w:rsid w:val="00631D92"/>
    <w:rsid w:val="00673BFA"/>
    <w:rsid w:val="00766731"/>
    <w:rsid w:val="007C52BE"/>
    <w:rsid w:val="0082228E"/>
    <w:rsid w:val="008568B3"/>
    <w:rsid w:val="00A22844"/>
    <w:rsid w:val="00A648EB"/>
    <w:rsid w:val="00AB6F05"/>
    <w:rsid w:val="00AC00C8"/>
    <w:rsid w:val="00B05098"/>
    <w:rsid w:val="00B172AC"/>
    <w:rsid w:val="00BB16A6"/>
    <w:rsid w:val="00C16FDA"/>
    <w:rsid w:val="00C863E5"/>
    <w:rsid w:val="00CA74DE"/>
    <w:rsid w:val="00CC65AD"/>
    <w:rsid w:val="00CD55CA"/>
    <w:rsid w:val="00CF7BD5"/>
    <w:rsid w:val="00E20B38"/>
    <w:rsid w:val="00E615A2"/>
    <w:rsid w:val="00EB5447"/>
    <w:rsid w:val="00F628EC"/>
    <w:rsid w:val="00FD61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FFE"/>
  <w15:docId w15:val="{B3AC804E-0F7E-4473-B55B-502A3914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55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5CA"/>
    <w:rPr>
      <w:rFonts w:ascii="Segoe UI" w:hAnsi="Segoe UI" w:cs="Segoe UI"/>
      <w:sz w:val="18"/>
      <w:szCs w:val="18"/>
    </w:rPr>
  </w:style>
  <w:style w:type="paragraph" w:styleId="Revision">
    <w:name w:val="Revision"/>
    <w:hidden/>
    <w:uiPriority w:val="99"/>
    <w:semiHidden/>
    <w:rsid w:val="00CD55CA"/>
    <w:pPr>
      <w:spacing w:line="240" w:lineRule="auto"/>
    </w:pPr>
  </w:style>
  <w:style w:type="paragraph" w:styleId="ListParagraph">
    <w:name w:val="List Paragraph"/>
    <w:basedOn w:val="Normal"/>
    <w:uiPriority w:val="34"/>
    <w:qFormat/>
    <w:rsid w:val="00766731"/>
    <w:pPr>
      <w:ind w:left="720"/>
      <w:contextualSpacing/>
    </w:pPr>
  </w:style>
  <w:style w:type="paragraph" w:styleId="CommentSubject">
    <w:name w:val="annotation subject"/>
    <w:basedOn w:val="CommentText"/>
    <w:next w:val="CommentText"/>
    <w:link w:val="CommentSubjectChar"/>
    <w:uiPriority w:val="99"/>
    <w:semiHidden/>
    <w:unhideWhenUsed/>
    <w:rsid w:val="0014427B"/>
    <w:rPr>
      <w:b/>
      <w:bCs/>
    </w:rPr>
  </w:style>
  <w:style w:type="character" w:customStyle="1" w:styleId="CommentSubjectChar">
    <w:name w:val="Comment Subject Char"/>
    <w:basedOn w:val="CommentTextChar"/>
    <w:link w:val="CommentSubject"/>
    <w:uiPriority w:val="99"/>
    <w:semiHidden/>
    <w:rsid w:val="001442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dx.org"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www.openchainproject.org/specification-faq"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5401</Words>
  <Characters>30789</Characters>
  <Application>Microsoft Office Word</Application>
  <DocSecurity>0</DocSecurity>
  <Lines>256</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Microsoft Office User</cp:lastModifiedBy>
  <cp:revision>3</cp:revision>
  <dcterms:created xsi:type="dcterms:W3CDTF">2018-10-24T17:19:00Z</dcterms:created>
  <dcterms:modified xsi:type="dcterms:W3CDTF">2018-10-24T17:21:00Z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