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D19C3"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F92559C"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3BEB209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464EB978" w14:textId="77777777" w:rsidR="00C863E5" w:rsidRPr="00766731" w:rsidRDefault="00C863E5" w:rsidP="00C863E5">
      <w:pPr>
        <w:contextualSpacing/>
        <w:jc w:val="right"/>
        <w:rPr>
          <w:rFonts w:asciiTheme="majorHAnsi" w:eastAsia="Calibri" w:hAnsiTheme="majorHAnsi" w:cs="Calibri"/>
          <w:color w:val="073763"/>
        </w:rPr>
      </w:pPr>
    </w:p>
    <w:p w14:paraId="552DFE4B" w14:textId="71480946" w:rsidR="00C863E5" w:rsidRPr="00766731" w:rsidRDefault="0014427B" w:rsidP="00C863E5">
      <w:pPr>
        <w:contextualSpacing/>
        <w:jc w:val="right"/>
        <w:rPr>
          <w:rFonts w:asciiTheme="majorHAnsi" w:eastAsia="Calibri" w:hAnsiTheme="majorHAnsi" w:cs="Calibri"/>
          <w:color w:val="073763"/>
        </w:rPr>
      </w:pPr>
      <w:r>
        <w:rPr>
          <w:rFonts w:asciiTheme="majorHAnsi" w:eastAsia="Calibri" w:hAnsiTheme="majorHAnsi" w:cs="Calibri"/>
          <w:color w:val="073763"/>
        </w:rPr>
        <w:t>Vergleichs-</w:t>
      </w:r>
      <w:r w:rsidR="00C863E5" w:rsidRPr="00766731">
        <w:rPr>
          <w:rFonts w:asciiTheme="majorHAnsi" w:eastAsia="Calibri" w:hAnsiTheme="majorHAnsi" w:cs="Calibri"/>
          <w:color w:val="073763"/>
        </w:rPr>
        <w:t>Version</w:t>
      </w:r>
      <w:r>
        <w:rPr>
          <w:rFonts w:asciiTheme="majorHAnsi" w:eastAsia="Calibri" w:hAnsiTheme="majorHAnsi" w:cs="Calibri"/>
          <w:color w:val="073763"/>
        </w:rPr>
        <w:t>: „Einleitung</w:t>
      </w:r>
      <w:r w:rsidR="00C863E5" w:rsidRPr="00766731">
        <w:rPr>
          <w:rFonts w:asciiTheme="majorHAnsi" w:eastAsia="Calibri" w:hAnsiTheme="majorHAnsi" w:cs="Calibri"/>
          <w:color w:val="073763"/>
        </w:rPr>
        <w:t xml:space="preserve"> </w:t>
      </w:r>
      <w:r>
        <w:rPr>
          <w:rFonts w:asciiTheme="majorHAnsi" w:eastAsia="Calibri" w:hAnsiTheme="majorHAnsi" w:cs="Calibri"/>
          <w:color w:val="073763"/>
        </w:rPr>
        <w:t>e</w:t>
      </w:r>
      <w:r w:rsidR="00366066" w:rsidRPr="00766731">
        <w:rPr>
          <w:rFonts w:asciiTheme="majorHAnsi" w:eastAsia="Calibri" w:hAnsiTheme="majorHAnsi" w:cs="Calibri"/>
          <w:color w:val="073763"/>
        </w:rPr>
        <w:t>ng am Original“</w:t>
      </w:r>
      <w:r>
        <w:rPr>
          <w:rFonts w:asciiTheme="majorHAnsi" w:eastAsia="Calibri" w:hAnsiTheme="majorHAnsi" w:cs="Calibri"/>
          <w:color w:val="073763"/>
        </w:rPr>
        <w:t xml:space="preserve"> vs. „Einleitung freiere Übersetzung“</w:t>
      </w:r>
    </w:p>
    <w:p w14:paraId="60816AF2" w14:textId="77777777" w:rsidR="005B118C" w:rsidRPr="00766731" w:rsidRDefault="005B118C">
      <w:pPr>
        <w:rPr>
          <w:rFonts w:asciiTheme="majorHAnsi" w:eastAsia="Calibri" w:hAnsiTheme="majorHAnsi" w:cs="Calibri"/>
        </w:rPr>
      </w:pPr>
    </w:p>
    <w:p w14:paraId="5FF0AEBD" w14:textId="77777777" w:rsidR="005B118C" w:rsidRPr="00766731" w:rsidRDefault="005B118C">
      <w:pPr>
        <w:rPr>
          <w:rFonts w:asciiTheme="majorHAnsi" w:eastAsia="Calibri" w:hAnsiTheme="majorHAnsi" w:cs="Calibri"/>
        </w:rPr>
      </w:pPr>
    </w:p>
    <w:p w14:paraId="2F6C66EC"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6CB5328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7E60CAEB" w14:textId="77777777" w:rsidR="005B118C" w:rsidRPr="00766731" w:rsidRDefault="005B118C">
      <w:pPr>
        <w:rPr>
          <w:rFonts w:asciiTheme="majorHAnsi" w:eastAsia="Calibri" w:hAnsiTheme="majorHAnsi" w:cs="Calibri"/>
        </w:rPr>
      </w:pPr>
    </w:p>
    <w:p w14:paraId="6255A410" w14:textId="77777777" w:rsidR="005B118C" w:rsidRPr="00766731" w:rsidRDefault="005B118C">
      <w:pPr>
        <w:rPr>
          <w:rFonts w:asciiTheme="majorHAnsi" w:eastAsia="Calibri" w:hAnsiTheme="majorHAnsi" w:cs="Calibri"/>
        </w:rPr>
      </w:pPr>
    </w:p>
    <w:p w14:paraId="0A83DC0C" w14:textId="77777777" w:rsidR="005B118C" w:rsidRPr="00766731" w:rsidRDefault="005B118C">
      <w:pPr>
        <w:rPr>
          <w:rFonts w:asciiTheme="majorHAnsi" w:eastAsia="Calibri" w:hAnsiTheme="majorHAnsi" w:cs="Calibri"/>
        </w:rPr>
      </w:pPr>
    </w:p>
    <w:p w14:paraId="7F9D70DA" w14:textId="77777777" w:rsidR="005B118C" w:rsidRPr="00766731" w:rsidRDefault="005B118C">
      <w:pPr>
        <w:rPr>
          <w:rFonts w:asciiTheme="majorHAnsi" w:eastAsia="Calibri" w:hAnsiTheme="majorHAnsi" w:cs="Calibri"/>
        </w:rPr>
      </w:pPr>
    </w:p>
    <w:p w14:paraId="55FF59C0" w14:textId="77777777" w:rsidR="005B118C" w:rsidRPr="00766731" w:rsidRDefault="005B118C">
      <w:pPr>
        <w:rPr>
          <w:rFonts w:asciiTheme="majorHAnsi" w:eastAsia="Calibri" w:hAnsiTheme="majorHAnsi" w:cs="Calibri"/>
        </w:rPr>
      </w:pPr>
    </w:p>
    <w:p w14:paraId="4022ECA6" w14:textId="77777777" w:rsidR="005B118C" w:rsidRPr="00766731" w:rsidRDefault="005B118C">
      <w:pPr>
        <w:rPr>
          <w:rFonts w:asciiTheme="majorHAnsi" w:eastAsia="Calibri" w:hAnsiTheme="majorHAnsi" w:cs="Calibri"/>
        </w:rPr>
      </w:pPr>
    </w:p>
    <w:p w14:paraId="16DD643D" w14:textId="77777777" w:rsidR="005B118C" w:rsidRPr="00766731" w:rsidRDefault="005B118C">
      <w:pPr>
        <w:rPr>
          <w:rFonts w:asciiTheme="majorHAnsi" w:eastAsia="Calibri" w:hAnsiTheme="majorHAnsi" w:cs="Calibri"/>
        </w:rPr>
      </w:pPr>
    </w:p>
    <w:p w14:paraId="465B3A06" w14:textId="77777777" w:rsidR="005B118C" w:rsidRPr="00766731" w:rsidRDefault="005B118C">
      <w:pPr>
        <w:rPr>
          <w:rFonts w:asciiTheme="majorHAnsi" w:eastAsia="Calibri" w:hAnsiTheme="majorHAnsi" w:cs="Calibri"/>
        </w:rPr>
      </w:pPr>
    </w:p>
    <w:p w14:paraId="34CDC50F" w14:textId="77777777" w:rsidR="005B118C" w:rsidRPr="00766731" w:rsidRDefault="005B118C">
      <w:pPr>
        <w:rPr>
          <w:rFonts w:asciiTheme="majorHAnsi" w:eastAsia="Calibri" w:hAnsiTheme="majorHAnsi" w:cs="Calibri"/>
        </w:rPr>
      </w:pPr>
    </w:p>
    <w:p w14:paraId="550D91DC" w14:textId="77777777" w:rsidR="005B118C" w:rsidRPr="00766731" w:rsidRDefault="005B118C">
      <w:pPr>
        <w:rPr>
          <w:rFonts w:asciiTheme="majorHAnsi" w:eastAsia="Calibri" w:hAnsiTheme="majorHAnsi" w:cs="Calibri"/>
        </w:rPr>
      </w:pPr>
    </w:p>
    <w:p w14:paraId="04A194B8" w14:textId="77777777" w:rsidR="005B118C" w:rsidRPr="00766731" w:rsidRDefault="005B118C">
      <w:pPr>
        <w:rPr>
          <w:rFonts w:asciiTheme="majorHAnsi" w:eastAsia="Calibri" w:hAnsiTheme="majorHAnsi" w:cs="Calibri"/>
        </w:rPr>
      </w:pPr>
    </w:p>
    <w:p w14:paraId="45D30A9F" w14:textId="77777777" w:rsidR="005B118C" w:rsidRPr="00766731" w:rsidRDefault="005B118C">
      <w:pPr>
        <w:rPr>
          <w:rFonts w:asciiTheme="majorHAnsi" w:eastAsia="Calibri" w:hAnsiTheme="majorHAnsi" w:cs="Calibri"/>
        </w:rPr>
      </w:pPr>
    </w:p>
    <w:p w14:paraId="4C4B3CF1" w14:textId="77777777" w:rsidR="005B118C" w:rsidRPr="00766731" w:rsidRDefault="005B118C">
      <w:pPr>
        <w:rPr>
          <w:rFonts w:asciiTheme="majorHAnsi" w:eastAsia="Calibri" w:hAnsiTheme="majorHAnsi" w:cs="Calibri"/>
        </w:rPr>
      </w:pPr>
    </w:p>
    <w:p w14:paraId="7D6DD8D1" w14:textId="77777777" w:rsidR="005B118C" w:rsidRPr="00766731" w:rsidRDefault="005B118C">
      <w:pPr>
        <w:rPr>
          <w:rFonts w:asciiTheme="majorHAnsi" w:eastAsia="Calibri" w:hAnsiTheme="majorHAnsi" w:cs="Calibri"/>
        </w:rPr>
      </w:pPr>
    </w:p>
    <w:p w14:paraId="7A23C002" w14:textId="77777777" w:rsidR="005B118C" w:rsidRPr="00766731" w:rsidRDefault="005B118C">
      <w:pPr>
        <w:rPr>
          <w:rFonts w:asciiTheme="majorHAnsi" w:eastAsia="Calibri" w:hAnsiTheme="majorHAnsi" w:cs="Calibri"/>
        </w:rPr>
      </w:pPr>
    </w:p>
    <w:p w14:paraId="488A171E" w14:textId="77777777" w:rsidR="005B118C" w:rsidRPr="00766731" w:rsidRDefault="005B118C">
      <w:pPr>
        <w:rPr>
          <w:rFonts w:asciiTheme="majorHAnsi" w:eastAsia="Calibri" w:hAnsiTheme="majorHAnsi" w:cs="Calibri"/>
        </w:rPr>
      </w:pPr>
    </w:p>
    <w:p w14:paraId="74A5C69E" w14:textId="77777777" w:rsidR="005B118C" w:rsidRPr="00766731" w:rsidRDefault="005B118C">
      <w:pPr>
        <w:rPr>
          <w:rFonts w:asciiTheme="majorHAnsi" w:eastAsia="Calibri" w:hAnsiTheme="majorHAnsi" w:cs="Calibri"/>
        </w:rPr>
      </w:pPr>
    </w:p>
    <w:p w14:paraId="16C18ABF" w14:textId="77777777" w:rsidR="005B118C" w:rsidRPr="00766731" w:rsidRDefault="005B118C">
      <w:pPr>
        <w:rPr>
          <w:rFonts w:asciiTheme="majorHAnsi" w:eastAsia="Calibri" w:hAnsiTheme="majorHAnsi" w:cs="Calibri"/>
        </w:rPr>
      </w:pPr>
    </w:p>
    <w:p w14:paraId="19F471DE" w14:textId="77777777" w:rsidR="005B118C" w:rsidRPr="00766731" w:rsidRDefault="005B118C">
      <w:pPr>
        <w:rPr>
          <w:rFonts w:asciiTheme="majorHAnsi" w:eastAsia="Calibri" w:hAnsiTheme="majorHAnsi" w:cs="Calibri"/>
        </w:rPr>
      </w:pPr>
    </w:p>
    <w:p w14:paraId="51C11921" w14:textId="77777777" w:rsidR="005B118C" w:rsidRPr="00766731" w:rsidRDefault="005B118C">
      <w:pPr>
        <w:rPr>
          <w:rFonts w:asciiTheme="majorHAnsi" w:eastAsia="Calibri" w:hAnsiTheme="majorHAnsi" w:cs="Calibri"/>
        </w:rPr>
      </w:pPr>
    </w:p>
    <w:p w14:paraId="77EDEBC4" w14:textId="77777777" w:rsidR="005B118C" w:rsidRPr="00766731" w:rsidRDefault="005B118C">
      <w:pPr>
        <w:rPr>
          <w:rFonts w:asciiTheme="majorHAnsi" w:eastAsia="Calibri" w:hAnsiTheme="majorHAnsi" w:cs="Calibri"/>
        </w:rPr>
      </w:pPr>
    </w:p>
    <w:p w14:paraId="7D7AA3CD" w14:textId="77777777" w:rsidR="005B118C" w:rsidRPr="00766731" w:rsidRDefault="005B118C">
      <w:pPr>
        <w:rPr>
          <w:rFonts w:asciiTheme="majorHAnsi" w:eastAsia="Calibri" w:hAnsiTheme="majorHAnsi" w:cs="Calibri"/>
        </w:rPr>
      </w:pPr>
    </w:p>
    <w:p w14:paraId="64EAFB5D" w14:textId="77777777" w:rsidR="005B118C" w:rsidRPr="00766731" w:rsidRDefault="005B118C">
      <w:pPr>
        <w:rPr>
          <w:rFonts w:asciiTheme="majorHAnsi" w:eastAsia="Calibri" w:hAnsiTheme="majorHAnsi" w:cs="Calibri"/>
        </w:rPr>
      </w:pPr>
    </w:p>
    <w:p w14:paraId="25B9FD6C" w14:textId="77777777" w:rsidR="005B118C" w:rsidRPr="00766731" w:rsidRDefault="005B118C">
      <w:pPr>
        <w:rPr>
          <w:rFonts w:asciiTheme="majorHAnsi" w:eastAsia="Calibri" w:hAnsiTheme="majorHAnsi" w:cs="Calibri"/>
        </w:rPr>
      </w:pPr>
    </w:p>
    <w:p w14:paraId="6B3BDB85" w14:textId="77777777" w:rsidR="005B118C" w:rsidRPr="00766731" w:rsidRDefault="005B118C">
      <w:pPr>
        <w:rPr>
          <w:rFonts w:asciiTheme="majorHAnsi" w:eastAsia="Calibri" w:hAnsiTheme="majorHAnsi" w:cs="Calibri"/>
        </w:rPr>
      </w:pPr>
    </w:p>
    <w:p w14:paraId="72615B80" w14:textId="77777777" w:rsidR="005B118C" w:rsidRPr="00766731" w:rsidRDefault="005B118C">
      <w:pPr>
        <w:rPr>
          <w:rFonts w:asciiTheme="majorHAnsi" w:eastAsia="Calibri" w:hAnsiTheme="majorHAnsi" w:cs="Calibri"/>
        </w:rPr>
      </w:pPr>
    </w:p>
    <w:p w14:paraId="1C0023C8" w14:textId="77777777" w:rsidR="005B118C" w:rsidRPr="00766731" w:rsidRDefault="005B118C">
      <w:pPr>
        <w:rPr>
          <w:rFonts w:asciiTheme="majorHAnsi" w:eastAsia="Calibri" w:hAnsiTheme="majorHAnsi" w:cs="Calibri"/>
        </w:rPr>
      </w:pPr>
    </w:p>
    <w:p w14:paraId="4C6960E2" w14:textId="77777777" w:rsidR="005B118C" w:rsidRPr="00766731" w:rsidRDefault="005B118C">
      <w:pPr>
        <w:rPr>
          <w:rFonts w:asciiTheme="majorHAnsi" w:eastAsia="Calibri" w:hAnsiTheme="majorHAnsi" w:cs="Calibri"/>
        </w:rPr>
      </w:pPr>
    </w:p>
    <w:p w14:paraId="01B6A4E8" w14:textId="77777777" w:rsidR="005B118C" w:rsidRPr="00766731" w:rsidRDefault="005B118C">
      <w:pPr>
        <w:rPr>
          <w:rFonts w:asciiTheme="majorHAnsi" w:eastAsia="Calibri" w:hAnsiTheme="majorHAnsi" w:cs="Calibri"/>
        </w:rPr>
      </w:pPr>
    </w:p>
    <w:p w14:paraId="56E113D9" w14:textId="77777777" w:rsidR="005B118C" w:rsidRPr="00766731" w:rsidRDefault="005B118C">
      <w:pPr>
        <w:rPr>
          <w:rFonts w:asciiTheme="majorHAnsi" w:eastAsia="Calibri" w:hAnsiTheme="majorHAnsi" w:cs="Calibri"/>
        </w:rPr>
      </w:pPr>
    </w:p>
    <w:p w14:paraId="13C35530" w14:textId="77777777" w:rsidR="005B118C" w:rsidRPr="00766731" w:rsidRDefault="005B118C">
      <w:pPr>
        <w:rPr>
          <w:rFonts w:asciiTheme="majorHAnsi" w:eastAsia="Calibri" w:hAnsiTheme="majorHAnsi" w:cs="Calibri"/>
        </w:rPr>
      </w:pPr>
    </w:p>
    <w:p w14:paraId="47A7C563" w14:textId="77777777" w:rsidR="005B118C" w:rsidRPr="00766731" w:rsidRDefault="005B118C">
      <w:pPr>
        <w:rPr>
          <w:rFonts w:asciiTheme="majorHAnsi" w:eastAsia="Calibri" w:hAnsiTheme="majorHAnsi" w:cs="Calibri"/>
        </w:rPr>
      </w:pPr>
    </w:p>
    <w:p w14:paraId="0A4C5497" w14:textId="77777777" w:rsidR="005B118C" w:rsidRPr="00766731" w:rsidRDefault="005B118C">
      <w:pPr>
        <w:rPr>
          <w:rFonts w:asciiTheme="majorHAnsi" w:eastAsia="Calibri" w:hAnsiTheme="majorHAnsi" w:cs="Calibri"/>
        </w:rPr>
      </w:pPr>
    </w:p>
    <w:p w14:paraId="2D55CE5E" w14:textId="77777777" w:rsidR="005B118C" w:rsidRPr="00766731" w:rsidRDefault="005B118C">
      <w:pPr>
        <w:rPr>
          <w:rFonts w:asciiTheme="majorHAnsi" w:eastAsia="Calibri" w:hAnsiTheme="majorHAnsi" w:cs="Calibri"/>
        </w:rPr>
      </w:pPr>
    </w:p>
    <w:p w14:paraId="4FDAB7C0" w14:textId="77777777" w:rsidR="005B118C" w:rsidRPr="00766731" w:rsidRDefault="005B118C">
      <w:pPr>
        <w:rPr>
          <w:rFonts w:asciiTheme="majorHAnsi" w:eastAsia="Calibri" w:hAnsiTheme="majorHAnsi" w:cs="Calibri"/>
        </w:rPr>
      </w:pPr>
    </w:p>
    <w:p w14:paraId="14C82528" w14:textId="77777777" w:rsidR="005B118C" w:rsidRPr="00766731" w:rsidRDefault="005B118C">
      <w:pPr>
        <w:rPr>
          <w:rFonts w:asciiTheme="majorHAnsi" w:eastAsia="Calibri" w:hAnsiTheme="majorHAnsi" w:cs="Calibri"/>
        </w:rPr>
      </w:pPr>
    </w:p>
    <w:p w14:paraId="5D46324A" w14:textId="77777777" w:rsidR="005B118C" w:rsidRPr="00766731" w:rsidRDefault="005B118C">
      <w:pPr>
        <w:rPr>
          <w:rFonts w:asciiTheme="majorHAnsi" w:eastAsia="Calibri" w:hAnsiTheme="majorHAnsi" w:cs="Calibri"/>
        </w:rPr>
      </w:pPr>
    </w:p>
    <w:p w14:paraId="69043B04" w14:textId="77777777" w:rsidR="005B118C" w:rsidRPr="00766731" w:rsidRDefault="005B118C">
      <w:pPr>
        <w:rPr>
          <w:rFonts w:asciiTheme="majorHAnsi" w:eastAsia="Calibri" w:hAnsiTheme="majorHAnsi" w:cs="Calibri"/>
        </w:rPr>
      </w:pPr>
    </w:p>
    <w:p w14:paraId="6258E523" w14:textId="77777777" w:rsidR="005B118C" w:rsidRPr="00766731" w:rsidRDefault="005B118C">
      <w:pPr>
        <w:rPr>
          <w:rFonts w:asciiTheme="majorHAnsi" w:eastAsia="Calibri" w:hAnsiTheme="majorHAnsi" w:cs="Calibri"/>
        </w:rPr>
      </w:pPr>
    </w:p>
    <w:p w14:paraId="075B6402" w14:textId="77777777" w:rsidR="005B118C" w:rsidRPr="00766731" w:rsidRDefault="005B118C">
      <w:pPr>
        <w:rPr>
          <w:rFonts w:asciiTheme="majorHAnsi" w:eastAsia="Calibri" w:hAnsiTheme="majorHAnsi" w:cs="Calibri"/>
        </w:rPr>
      </w:pPr>
    </w:p>
    <w:p w14:paraId="5818509B"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Dieses Dokument ist unter der Creative Commons Attribution 4.0 International (CC-BY 4.0) Lizenz lizenziert. Eine Kopie des Lizenztexts finden Sie unter https://creativecommons.org/licenses/by/4.0/.</w:t>
      </w:r>
    </w:p>
    <w:p w14:paraId="37D926C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20B132F4"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9"/>
        <w:gridCol w:w="3129"/>
        <w:gridCol w:w="3130"/>
      </w:tblGrid>
      <w:tr w:rsidR="004F1507" w:rsidRPr="00766731" w14:paraId="5779A8BE" w14:textId="3644EB8D" w:rsidTr="004F1507">
        <w:tc>
          <w:tcPr>
            <w:tcW w:w="3129" w:type="dxa"/>
            <w:shd w:val="clear" w:color="auto" w:fill="auto"/>
            <w:tcMar>
              <w:top w:w="100" w:type="dxa"/>
              <w:left w:w="100" w:type="dxa"/>
              <w:bottom w:w="100" w:type="dxa"/>
              <w:right w:w="100" w:type="dxa"/>
            </w:tcMar>
          </w:tcPr>
          <w:p w14:paraId="48FC76E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18699771" w14:textId="77777777" w:rsidR="004F1507" w:rsidRPr="00766731" w:rsidRDefault="004F1507">
            <w:pPr>
              <w:spacing w:line="240" w:lineRule="auto"/>
              <w:rPr>
                <w:rFonts w:asciiTheme="majorHAnsi" w:eastAsia="Calibri" w:hAnsiTheme="majorHAnsi" w:cs="Calibri"/>
                <w:lang w:val="en-US"/>
              </w:rPr>
            </w:pPr>
          </w:p>
          <w:p w14:paraId="25E38DA3" w14:textId="77777777" w:rsidR="004F1507" w:rsidRPr="00766731" w:rsidRDefault="004F1507">
            <w:pPr>
              <w:spacing w:line="240" w:lineRule="auto"/>
              <w:rPr>
                <w:rFonts w:asciiTheme="majorHAnsi" w:eastAsia="Calibri" w:hAnsiTheme="majorHAnsi" w:cs="Calibri"/>
                <w:lang w:val="en-US"/>
              </w:rPr>
            </w:pPr>
          </w:p>
          <w:p w14:paraId="25BD79E9" w14:textId="77777777" w:rsidR="004F1507" w:rsidRPr="00766731" w:rsidRDefault="004F1507">
            <w:pPr>
              <w:spacing w:line="240" w:lineRule="auto"/>
              <w:rPr>
                <w:rFonts w:asciiTheme="majorHAnsi" w:eastAsia="Calibri" w:hAnsiTheme="majorHAnsi" w:cs="Calibri"/>
                <w:lang w:val="en-US"/>
              </w:rPr>
            </w:pPr>
          </w:p>
          <w:p w14:paraId="70FAB55C" w14:textId="77777777" w:rsidR="004F1507" w:rsidRPr="00766731" w:rsidRDefault="004F1507">
            <w:pPr>
              <w:spacing w:line="240" w:lineRule="auto"/>
              <w:rPr>
                <w:rFonts w:asciiTheme="majorHAnsi" w:eastAsia="Calibri" w:hAnsiTheme="majorHAnsi" w:cs="Calibri"/>
                <w:lang w:val="en-US"/>
              </w:rPr>
            </w:pPr>
          </w:p>
          <w:p w14:paraId="5D0C82D5" w14:textId="77777777" w:rsidR="004F1507" w:rsidRPr="00766731" w:rsidRDefault="004F1507">
            <w:pPr>
              <w:spacing w:line="240" w:lineRule="auto"/>
              <w:rPr>
                <w:rFonts w:asciiTheme="majorHAnsi" w:eastAsia="Calibri" w:hAnsiTheme="majorHAnsi" w:cs="Calibri"/>
                <w:lang w:val="en-US"/>
              </w:rPr>
            </w:pPr>
          </w:p>
          <w:p w14:paraId="4403FB52" w14:textId="092AA116" w:rsidR="004F1507" w:rsidRPr="00766731" w:rsidRDefault="004F1507">
            <w:pPr>
              <w:spacing w:line="240" w:lineRule="auto"/>
              <w:rPr>
                <w:rFonts w:asciiTheme="majorHAnsi" w:eastAsia="Calibri" w:hAnsiTheme="majorHAnsi" w:cs="Calibri"/>
                <w:lang w:val="en-US"/>
              </w:rPr>
            </w:pPr>
          </w:p>
          <w:p w14:paraId="43728635" w14:textId="77777777" w:rsidR="00766731" w:rsidRPr="00766731" w:rsidRDefault="00766731">
            <w:pPr>
              <w:spacing w:line="240" w:lineRule="auto"/>
              <w:rPr>
                <w:rFonts w:asciiTheme="majorHAnsi" w:eastAsia="Calibri" w:hAnsiTheme="majorHAnsi" w:cs="Calibri"/>
                <w:lang w:val="en-US"/>
              </w:rPr>
            </w:pPr>
          </w:p>
          <w:p w14:paraId="2705BE58" w14:textId="77777777" w:rsidR="00766731" w:rsidRPr="00766731" w:rsidRDefault="00766731">
            <w:pPr>
              <w:spacing w:line="240" w:lineRule="auto"/>
              <w:rPr>
                <w:rFonts w:asciiTheme="majorHAnsi" w:eastAsia="Calibri" w:hAnsiTheme="majorHAnsi" w:cs="Calibri"/>
                <w:lang w:val="en-US"/>
              </w:rPr>
            </w:pPr>
          </w:p>
          <w:p w14:paraId="35C6B1DE" w14:textId="77777777" w:rsidR="00766731" w:rsidRPr="00766731" w:rsidRDefault="00766731">
            <w:pPr>
              <w:spacing w:line="240" w:lineRule="auto"/>
              <w:rPr>
                <w:rFonts w:asciiTheme="majorHAnsi" w:eastAsia="Calibri" w:hAnsiTheme="majorHAnsi" w:cs="Calibri"/>
                <w:lang w:val="en-US"/>
              </w:rPr>
            </w:pPr>
          </w:p>
          <w:p w14:paraId="562F0185" w14:textId="77777777" w:rsidR="00766731" w:rsidRPr="00766731" w:rsidRDefault="00766731">
            <w:pPr>
              <w:spacing w:line="240" w:lineRule="auto"/>
              <w:rPr>
                <w:rFonts w:asciiTheme="majorHAnsi" w:eastAsia="Calibri" w:hAnsiTheme="majorHAnsi" w:cs="Calibri"/>
                <w:lang w:val="en-US"/>
              </w:rPr>
            </w:pPr>
          </w:p>
          <w:p w14:paraId="67CD5FBD" w14:textId="14492C23"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A study group was formed to consider whether a standard program specification could be created that would: </w:t>
            </w:r>
            <w:proofErr w:type="spellStart"/>
            <w:r w:rsidRPr="00766731">
              <w:rPr>
                <w:rFonts w:asciiTheme="majorHAnsi" w:eastAsia="Calibri" w:hAnsiTheme="majorHAnsi" w:cs="Calibri"/>
                <w:lang w:val="en-US"/>
              </w:rPr>
              <w:t>i</w:t>
            </w:r>
            <w:proofErr w:type="spellEnd"/>
            <w:r w:rsidRPr="00766731">
              <w:rPr>
                <w:rFonts w:asciiTheme="majorHAnsi" w:eastAsia="Calibri" w:hAnsiTheme="majorHAnsi" w:cs="Calibri"/>
                <w:lang w:val="en-US"/>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w:t>
            </w:r>
            <w:r w:rsidRPr="00766731">
              <w:rPr>
                <w:rFonts w:asciiTheme="majorHAnsi" w:eastAsia="Calibri" w:hAnsiTheme="majorHAnsi" w:cs="Calibri"/>
                <w:lang w:val="en-US"/>
              </w:rPr>
              <w:lastRenderedPageBreak/>
              <w:t>as a Linux Foundation collaborative project.</w:t>
            </w:r>
          </w:p>
          <w:p w14:paraId="4CDEC587" w14:textId="77777777" w:rsidR="004F1507" w:rsidRPr="00766731" w:rsidRDefault="004F1507">
            <w:pPr>
              <w:spacing w:line="240" w:lineRule="auto"/>
              <w:rPr>
                <w:rFonts w:asciiTheme="majorHAnsi" w:eastAsia="Calibri" w:hAnsiTheme="majorHAnsi" w:cs="Calibri"/>
                <w:lang w:val="en-US"/>
              </w:rPr>
            </w:pPr>
          </w:p>
          <w:p w14:paraId="194CAD27" w14:textId="77777777" w:rsidR="004F1507" w:rsidRPr="00766731" w:rsidRDefault="004F1507">
            <w:pPr>
              <w:spacing w:line="240" w:lineRule="auto"/>
              <w:rPr>
                <w:rFonts w:asciiTheme="majorHAnsi" w:eastAsia="Calibri" w:hAnsiTheme="majorHAnsi" w:cs="Calibri"/>
                <w:lang w:val="en-US"/>
              </w:rPr>
            </w:pPr>
          </w:p>
          <w:p w14:paraId="2D9B743B" w14:textId="77777777" w:rsidR="004F1507" w:rsidRPr="00766731" w:rsidRDefault="004F1507">
            <w:pPr>
              <w:spacing w:line="240" w:lineRule="auto"/>
              <w:rPr>
                <w:rFonts w:asciiTheme="majorHAnsi" w:eastAsia="Calibri" w:hAnsiTheme="majorHAnsi" w:cs="Calibri"/>
                <w:lang w:val="en-US"/>
              </w:rPr>
            </w:pPr>
          </w:p>
          <w:p w14:paraId="3FC6C4B7" w14:textId="792DF9D8" w:rsidR="004F1507" w:rsidRPr="00766731" w:rsidRDefault="004F1507">
            <w:pPr>
              <w:spacing w:line="240" w:lineRule="auto"/>
              <w:rPr>
                <w:rFonts w:asciiTheme="majorHAnsi" w:eastAsia="Calibri" w:hAnsiTheme="majorHAnsi" w:cs="Calibri"/>
                <w:lang w:val="en-US"/>
              </w:rPr>
            </w:pPr>
          </w:p>
          <w:p w14:paraId="73D6BCBD" w14:textId="3B9CBD23" w:rsidR="00766731" w:rsidRPr="00766731" w:rsidRDefault="00766731">
            <w:pPr>
              <w:spacing w:line="240" w:lineRule="auto"/>
              <w:rPr>
                <w:rFonts w:asciiTheme="majorHAnsi" w:eastAsia="Calibri" w:hAnsiTheme="majorHAnsi" w:cs="Calibri"/>
                <w:lang w:val="en-US"/>
              </w:rPr>
            </w:pPr>
          </w:p>
          <w:p w14:paraId="0710C54E" w14:textId="77777777" w:rsidR="00766731" w:rsidRPr="00766731" w:rsidRDefault="00766731">
            <w:pPr>
              <w:spacing w:line="240" w:lineRule="auto"/>
              <w:rPr>
                <w:rFonts w:asciiTheme="majorHAnsi" w:eastAsia="Calibri" w:hAnsiTheme="majorHAnsi" w:cs="Calibri"/>
                <w:lang w:val="en-US"/>
              </w:rPr>
            </w:pPr>
          </w:p>
          <w:p w14:paraId="5B212532" w14:textId="77777777" w:rsidR="00766731" w:rsidRPr="00766731" w:rsidRDefault="00766731">
            <w:pPr>
              <w:spacing w:line="240" w:lineRule="auto"/>
              <w:rPr>
                <w:rFonts w:asciiTheme="majorHAnsi" w:eastAsia="Calibri" w:hAnsiTheme="majorHAnsi" w:cs="Calibri"/>
                <w:lang w:val="en-US"/>
              </w:rPr>
            </w:pPr>
          </w:p>
          <w:p w14:paraId="47756CAF" w14:textId="686DE618"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Vision and Mission of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are as follows:</w:t>
            </w:r>
          </w:p>
          <w:p w14:paraId="7ED744FF"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37ED928" w14:textId="77777777" w:rsidR="004F1507" w:rsidRPr="00766731" w:rsidRDefault="004F1507">
            <w:pPr>
              <w:spacing w:line="240" w:lineRule="auto"/>
              <w:rPr>
                <w:rFonts w:asciiTheme="majorHAnsi" w:eastAsia="Calibri" w:hAnsiTheme="majorHAnsi" w:cs="Calibri"/>
                <w:lang w:val="en-US"/>
              </w:rPr>
            </w:pPr>
          </w:p>
          <w:p w14:paraId="545DAA5F" w14:textId="77777777" w:rsidR="004F1507" w:rsidRPr="00766731" w:rsidRDefault="004F1507">
            <w:pPr>
              <w:spacing w:line="240" w:lineRule="auto"/>
              <w:rPr>
                <w:rFonts w:asciiTheme="majorHAnsi" w:eastAsia="Calibri" w:hAnsiTheme="majorHAnsi" w:cs="Calibri"/>
                <w:lang w:val="en-US"/>
              </w:rPr>
            </w:pPr>
          </w:p>
          <w:p w14:paraId="285DEC5C"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Mission: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364143D7" w14:textId="77777777" w:rsidR="004F1507" w:rsidRPr="00766731" w:rsidRDefault="004F1507">
            <w:pPr>
              <w:spacing w:line="240" w:lineRule="auto"/>
              <w:rPr>
                <w:rFonts w:asciiTheme="majorHAnsi" w:eastAsia="Calibri" w:hAnsiTheme="majorHAnsi" w:cs="Calibri"/>
                <w:lang w:val="en-US"/>
              </w:rPr>
            </w:pPr>
          </w:p>
          <w:p w14:paraId="00D44E59" w14:textId="77777777" w:rsidR="004F1507" w:rsidRPr="00766731" w:rsidRDefault="004F1507">
            <w:pPr>
              <w:spacing w:line="240" w:lineRule="auto"/>
              <w:rPr>
                <w:ins w:id="0" w:author="Jan Thielscher" w:date="2018-05-31T18:46:00Z"/>
                <w:rFonts w:asciiTheme="majorHAnsi" w:eastAsia="Calibri" w:hAnsiTheme="majorHAnsi" w:cs="Calibri"/>
                <w:lang w:val="en-US"/>
              </w:rPr>
            </w:pPr>
          </w:p>
          <w:p w14:paraId="6BCE6B7F" w14:textId="78B2FC34" w:rsidR="004F1507" w:rsidRPr="00766731" w:rsidRDefault="004F1507">
            <w:pPr>
              <w:spacing w:line="240" w:lineRule="auto"/>
              <w:rPr>
                <w:rFonts w:asciiTheme="majorHAnsi" w:eastAsia="Calibri" w:hAnsiTheme="majorHAnsi" w:cs="Calibri"/>
                <w:lang w:val="en-US"/>
              </w:rPr>
            </w:pPr>
          </w:p>
          <w:p w14:paraId="05824C62" w14:textId="2A560754" w:rsidR="00766731" w:rsidRPr="00766731" w:rsidRDefault="00766731">
            <w:pPr>
              <w:spacing w:line="240" w:lineRule="auto"/>
              <w:rPr>
                <w:rFonts w:asciiTheme="majorHAnsi" w:eastAsia="Calibri" w:hAnsiTheme="majorHAnsi" w:cs="Calibri"/>
                <w:lang w:val="en-US"/>
              </w:rPr>
            </w:pPr>
          </w:p>
          <w:p w14:paraId="4163EDDE" w14:textId="77777777" w:rsidR="00766731" w:rsidRPr="00766731" w:rsidRDefault="00766731">
            <w:pPr>
              <w:spacing w:line="240" w:lineRule="auto"/>
              <w:rPr>
                <w:rFonts w:asciiTheme="majorHAnsi" w:eastAsia="Calibri" w:hAnsiTheme="majorHAnsi" w:cs="Calibri"/>
                <w:lang w:val="en-US"/>
              </w:rPr>
            </w:pPr>
          </w:p>
          <w:p w14:paraId="68FEC5B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In accordance with the Vision and Mission, this specification defines a set of requirements that if met, would significantly increases the probability that an open source compliance program had achieved a </w:t>
            </w:r>
            <w:r w:rsidRPr="00766731">
              <w:rPr>
                <w:rFonts w:asciiTheme="majorHAnsi" w:eastAsia="Calibri" w:hAnsiTheme="majorHAnsi" w:cs="Calibri"/>
                <w:lang w:val="en-US"/>
              </w:rPr>
              <w:lastRenderedPageBreak/>
              <w:t xml:space="preserve">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10F32BE3" w14:textId="77777777" w:rsidR="004F1507" w:rsidRPr="00766731" w:rsidRDefault="004F1507">
            <w:pPr>
              <w:spacing w:line="240" w:lineRule="auto"/>
              <w:rPr>
                <w:rFonts w:asciiTheme="majorHAnsi" w:eastAsia="Calibri" w:hAnsiTheme="majorHAnsi" w:cs="Calibri"/>
                <w:lang w:val="en-US"/>
              </w:rPr>
            </w:pPr>
          </w:p>
          <w:p w14:paraId="5BE75E5B" w14:textId="77777777" w:rsidR="004F1507" w:rsidRPr="00766731" w:rsidRDefault="004F1507">
            <w:pPr>
              <w:spacing w:line="240" w:lineRule="auto"/>
              <w:rPr>
                <w:rFonts w:asciiTheme="majorHAnsi" w:eastAsia="Calibri" w:hAnsiTheme="majorHAnsi" w:cs="Calibri"/>
                <w:lang w:val="en-US"/>
              </w:rPr>
            </w:pPr>
          </w:p>
          <w:p w14:paraId="561BC06B" w14:textId="77777777" w:rsidR="004F1507" w:rsidRPr="00766731" w:rsidRDefault="004F1507">
            <w:pPr>
              <w:spacing w:line="240" w:lineRule="auto"/>
              <w:rPr>
                <w:rFonts w:asciiTheme="majorHAnsi" w:eastAsia="Calibri" w:hAnsiTheme="majorHAnsi" w:cs="Calibri"/>
                <w:lang w:val="en-US"/>
              </w:rPr>
            </w:pPr>
          </w:p>
          <w:p w14:paraId="01B1B047" w14:textId="01F0F4AB" w:rsidR="004F1507" w:rsidRPr="00766731" w:rsidRDefault="004F1507">
            <w:pPr>
              <w:spacing w:line="240" w:lineRule="auto"/>
              <w:rPr>
                <w:rFonts w:asciiTheme="majorHAnsi" w:eastAsia="Calibri" w:hAnsiTheme="majorHAnsi" w:cs="Calibri"/>
                <w:lang w:val="en-US"/>
              </w:rPr>
            </w:pPr>
          </w:p>
          <w:p w14:paraId="13E6EAA3" w14:textId="779CAE40" w:rsidR="00766731" w:rsidRPr="00766731" w:rsidRDefault="00766731">
            <w:pPr>
              <w:spacing w:line="240" w:lineRule="auto"/>
              <w:rPr>
                <w:rFonts w:asciiTheme="majorHAnsi" w:eastAsia="Calibri" w:hAnsiTheme="majorHAnsi" w:cs="Calibri"/>
                <w:lang w:val="en-US"/>
              </w:rPr>
            </w:pPr>
          </w:p>
          <w:p w14:paraId="50D5D325" w14:textId="4AEC08F6" w:rsidR="00766731" w:rsidRPr="00766731" w:rsidRDefault="00766731">
            <w:pPr>
              <w:spacing w:line="240" w:lineRule="auto"/>
              <w:rPr>
                <w:rFonts w:asciiTheme="majorHAnsi" w:eastAsia="Calibri" w:hAnsiTheme="majorHAnsi" w:cs="Calibri"/>
                <w:lang w:val="en-US"/>
              </w:rPr>
            </w:pPr>
          </w:p>
          <w:p w14:paraId="5C20AE1E" w14:textId="77777777" w:rsidR="00766731" w:rsidRPr="00766731" w:rsidRDefault="00766731">
            <w:pPr>
              <w:spacing w:line="240" w:lineRule="auto"/>
              <w:rPr>
                <w:rFonts w:asciiTheme="majorHAnsi" w:eastAsia="Calibri" w:hAnsiTheme="majorHAnsi" w:cs="Calibri"/>
                <w:lang w:val="en-US"/>
              </w:rPr>
            </w:pPr>
          </w:p>
          <w:p w14:paraId="18C43A62" w14:textId="77777777" w:rsidR="004F1507" w:rsidRPr="00766731" w:rsidRDefault="004F1507">
            <w:pPr>
              <w:spacing w:line="240" w:lineRule="auto"/>
              <w:rPr>
                <w:rFonts w:asciiTheme="majorHAnsi" w:eastAsia="Calibri" w:hAnsiTheme="majorHAnsi" w:cs="Calibri"/>
                <w:lang w:val="en-US"/>
              </w:rPr>
            </w:pPr>
          </w:p>
          <w:p w14:paraId="3B0089FC"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in accordance with version 1.1 of the specification. Verification Materials are not intended to be public, but could be provided under NDA or upon private request from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organization to validate conformance.</w:t>
            </w:r>
          </w:p>
          <w:p w14:paraId="1EBA64DC" w14:textId="5BF34CBD" w:rsidR="004F1507" w:rsidRPr="00766731" w:rsidRDefault="004F1507">
            <w:pPr>
              <w:widowControl w:val="0"/>
              <w:spacing w:line="240" w:lineRule="auto"/>
              <w:rPr>
                <w:rFonts w:asciiTheme="majorHAnsi" w:eastAsia="Calibri" w:hAnsiTheme="majorHAnsi" w:cs="Calibri"/>
                <w:lang w:val="en-US"/>
              </w:rPr>
            </w:pPr>
          </w:p>
          <w:p w14:paraId="1FD3C8CD" w14:textId="73ECBF59" w:rsidR="00766731" w:rsidRPr="00766731" w:rsidRDefault="00766731">
            <w:pPr>
              <w:widowControl w:val="0"/>
              <w:spacing w:line="240" w:lineRule="auto"/>
              <w:rPr>
                <w:rFonts w:asciiTheme="majorHAnsi" w:eastAsia="Calibri" w:hAnsiTheme="majorHAnsi" w:cs="Calibri"/>
                <w:lang w:val="en-US"/>
              </w:rPr>
            </w:pPr>
          </w:p>
          <w:p w14:paraId="5C75AAB2" w14:textId="746F360C" w:rsidR="00766731" w:rsidRPr="00766731" w:rsidRDefault="00766731">
            <w:pPr>
              <w:widowControl w:val="0"/>
              <w:spacing w:line="240" w:lineRule="auto"/>
              <w:rPr>
                <w:rFonts w:asciiTheme="majorHAnsi" w:eastAsia="Calibri" w:hAnsiTheme="majorHAnsi" w:cs="Calibri"/>
                <w:lang w:val="en-US"/>
              </w:rPr>
            </w:pPr>
          </w:p>
          <w:p w14:paraId="69795D99" w14:textId="49DB3942" w:rsidR="00766731" w:rsidRPr="00766731" w:rsidRDefault="00766731">
            <w:pPr>
              <w:widowControl w:val="0"/>
              <w:spacing w:line="240" w:lineRule="auto"/>
              <w:rPr>
                <w:rFonts w:asciiTheme="majorHAnsi" w:eastAsia="Calibri" w:hAnsiTheme="majorHAnsi" w:cs="Calibri"/>
                <w:lang w:val="en-US"/>
              </w:rPr>
            </w:pPr>
          </w:p>
          <w:p w14:paraId="7A3084B8" w14:textId="2DA57592" w:rsidR="00766731" w:rsidRPr="00766731" w:rsidRDefault="00766731">
            <w:pPr>
              <w:widowControl w:val="0"/>
              <w:spacing w:line="240" w:lineRule="auto"/>
              <w:rPr>
                <w:rFonts w:asciiTheme="majorHAnsi" w:eastAsia="Calibri" w:hAnsiTheme="majorHAnsi" w:cs="Calibri"/>
                <w:lang w:val="en-US"/>
              </w:rPr>
            </w:pPr>
          </w:p>
          <w:p w14:paraId="3F9C23AD" w14:textId="40793E62" w:rsidR="00766731" w:rsidRPr="00766731" w:rsidRDefault="00766731">
            <w:pPr>
              <w:widowControl w:val="0"/>
              <w:spacing w:line="240" w:lineRule="auto"/>
              <w:rPr>
                <w:rFonts w:asciiTheme="majorHAnsi" w:eastAsia="Calibri" w:hAnsiTheme="majorHAnsi" w:cs="Calibri"/>
                <w:lang w:val="en-US"/>
              </w:rPr>
            </w:pPr>
          </w:p>
          <w:p w14:paraId="065B0D92" w14:textId="6D7BC359" w:rsidR="00766731" w:rsidRPr="00766731" w:rsidRDefault="00766731">
            <w:pPr>
              <w:widowControl w:val="0"/>
              <w:spacing w:line="240" w:lineRule="auto"/>
              <w:rPr>
                <w:rFonts w:asciiTheme="majorHAnsi" w:eastAsia="Calibri" w:hAnsiTheme="majorHAnsi" w:cs="Calibri"/>
                <w:lang w:val="en-US"/>
              </w:rPr>
            </w:pPr>
          </w:p>
          <w:p w14:paraId="4002315B" w14:textId="6CEEC311" w:rsidR="00766731" w:rsidRPr="00766731" w:rsidRDefault="00766731">
            <w:pPr>
              <w:widowControl w:val="0"/>
              <w:spacing w:line="240" w:lineRule="auto"/>
              <w:rPr>
                <w:rFonts w:asciiTheme="majorHAnsi" w:eastAsia="Calibri" w:hAnsiTheme="majorHAnsi" w:cs="Calibri"/>
                <w:lang w:val="en-US"/>
              </w:rPr>
            </w:pPr>
          </w:p>
          <w:p w14:paraId="1EBE5286" w14:textId="77777777" w:rsidR="00766731" w:rsidRPr="00766731" w:rsidRDefault="00766731">
            <w:pPr>
              <w:widowControl w:val="0"/>
              <w:spacing w:line="240" w:lineRule="auto"/>
              <w:rPr>
                <w:ins w:id="1" w:author="xca4027" w:date="2018-05-25T02:16:00Z"/>
                <w:rFonts w:asciiTheme="majorHAnsi" w:eastAsia="Calibri" w:hAnsiTheme="majorHAnsi" w:cs="Calibri"/>
                <w:lang w:val="en-US"/>
              </w:rPr>
            </w:pPr>
          </w:p>
          <w:p w14:paraId="6FBC1D5E" w14:textId="77777777" w:rsidR="004F1507" w:rsidRPr="00766731" w:rsidRDefault="004F1507">
            <w:pPr>
              <w:widowControl w:val="0"/>
              <w:spacing w:line="240" w:lineRule="auto"/>
              <w:rPr>
                <w:rFonts w:asciiTheme="majorHAnsi" w:eastAsia="Calibri" w:hAnsiTheme="majorHAnsi" w:cs="Calibri"/>
                <w:lang w:val="en-US"/>
              </w:rPr>
            </w:pPr>
            <w:ins w:id="2"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3"/>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3"/>
            <w:r w:rsidRPr="00766731">
              <w:rPr>
                <w:rFonts w:asciiTheme="majorHAnsi" w:hAnsiTheme="majorHAnsi"/>
              </w:rPr>
              <w:commentReference w:id="3"/>
            </w:r>
          </w:p>
        </w:tc>
        <w:tc>
          <w:tcPr>
            <w:tcW w:w="3129" w:type="dxa"/>
            <w:shd w:val="clear" w:color="auto" w:fill="auto"/>
            <w:tcMar>
              <w:top w:w="100" w:type="dxa"/>
              <w:left w:w="100" w:type="dxa"/>
              <w:bottom w:w="100" w:type="dxa"/>
              <w:right w:w="100" w:type="dxa"/>
            </w:tcMar>
          </w:tcPr>
          <w:p w14:paraId="4E73C178"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commentRangeStart w:id="4"/>
            <w:r w:rsidRPr="00766731">
              <w:rPr>
                <w:rFonts w:asciiTheme="majorHAnsi" w:eastAsia="Calibri" w:hAnsiTheme="majorHAnsi" w:cs="Calibri"/>
              </w:rPr>
              <w:lastRenderedPageBreak/>
              <w:t>Die</w:t>
            </w:r>
            <w:commentRangeEnd w:id="4"/>
            <w:r w:rsidR="0014427B">
              <w:rPr>
                <w:rStyle w:val="Kommentarzeichen"/>
              </w:rPr>
              <w:commentReference w:id="4"/>
            </w:r>
            <w:r w:rsidRPr="00766731">
              <w:rPr>
                <w:rFonts w:asciiTheme="majorHAnsi" w:eastAsia="Calibri" w:hAnsiTheme="majorHAnsi" w:cs="Calibri"/>
              </w:rPr>
              <w:t xml:space="preserv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49D20311" w14:textId="53DB4735"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1E4795DF"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18CC814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w:t>
            </w:r>
            <w:r w:rsidRPr="00766731">
              <w:rPr>
                <w:rFonts w:asciiTheme="majorHAnsi" w:eastAsia="Calibri" w:hAnsiTheme="majorHAnsi" w:cs="Calibri"/>
              </w:rPr>
              <w:lastRenderedPageBreak/>
              <w:t xml:space="preserve">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7888ACC0"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E583CC9"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0A20A864" w14:textId="76AC9D77" w:rsidR="004F1507" w:rsidRPr="00766731" w:rsidRDefault="004F1507"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5721E852" w14:textId="77777777" w:rsidR="00766731" w:rsidRPr="00766731" w:rsidRDefault="00766731" w:rsidP="00766731">
            <w:pPr>
              <w:pStyle w:val="Listenabsatz"/>
              <w:widowControl w:val="0"/>
              <w:pBdr>
                <w:top w:val="nil"/>
                <w:left w:val="nil"/>
                <w:bottom w:val="nil"/>
                <w:right w:val="nil"/>
                <w:between w:val="nil"/>
              </w:pBdr>
              <w:spacing w:line="240" w:lineRule="auto"/>
              <w:rPr>
                <w:rFonts w:asciiTheme="majorHAnsi" w:eastAsia="Calibri" w:hAnsiTheme="majorHAnsi" w:cs="Calibri"/>
              </w:rPr>
            </w:pPr>
          </w:p>
          <w:p w14:paraId="21E8AEBD" w14:textId="77D40804" w:rsidR="004F1507" w:rsidRPr="00766731" w:rsidRDefault="004F1507"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 an einen effektiven Umgang mit Freier und Open-Source-Software (FOSS) durch Mitglieder der Software Supply Chain, so dass die Anforderungen und die damit verbundenen Sicherheiten gemeinsam und offen von Vertretern der Software Supply Chain, Open Source Community und Hochschulen entwickelt werden.</w:t>
            </w:r>
          </w:p>
          <w:p w14:paraId="76845B27"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EA9E6D8" w14:textId="54152E13"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B957CE6" w14:textId="4ABBDEB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245B296F" w14:textId="360415A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55BEA644" w14:textId="0B70B9A3"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7E8E6173"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6709DA16"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In Übereinstimmung mit der Vision und der Mission definiert diese Spezifikation eine Reihe von Anforderungen, die, wenn sie erfüllt werden, die Wahrscheinlichkeit erhöhen, </w:t>
            </w:r>
            <w:r w:rsidRPr="00766731">
              <w:rPr>
                <w:rFonts w:asciiTheme="majorHAnsi" w:eastAsia="Calibri" w:hAnsiTheme="majorHAnsi" w:cs="Calibri"/>
              </w:rPr>
              <w:lastRenderedPageBreak/>
              <w:t>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0000743C"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C77C70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w:t>
            </w:r>
            <w:proofErr w:type="gramStart"/>
            <w:r w:rsidRPr="00766731">
              <w:rPr>
                <w:rFonts w:asciiTheme="majorHAnsi" w:eastAsia="Calibri" w:hAnsiTheme="majorHAnsi" w:cs="Calibri"/>
              </w:rPr>
              <w:t>folgenden</w:t>
            </w:r>
            <w:proofErr w:type="gramEnd"/>
            <w:r w:rsidRPr="00766731">
              <w:rPr>
                <w:rFonts w:asciiTheme="majorHAnsi" w:eastAsia="Calibri" w:hAnsiTheme="majorHAnsi" w:cs="Calibri"/>
              </w:rPr>
              <w:t xml:space="preserve"> Abschnitt 2 werden zunächst Definitionen von Schlüsselbegriffen eingeführt, die in der gesamten Spezifikation verwendet werden. Abschnitt 3 </w:t>
            </w:r>
            <w:proofErr w:type="gramStart"/>
            <w:r w:rsidRPr="00766731">
              <w:rPr>
                <w:rFonts w:asciiTheme="majorHAnsi" w:eastAsia="Calibri" w:hAnsiTheme="majorHAnsi" w:cs="Calibri"/>
              </w:rPr>
              <w:t>enthält</w:t>
            </w:r>
            <w:proofErr w:type="gramEnd"/>
            <w:r w:rsidRPr="00766731">
              <w:rPr>
                <w:rFonts w:asciiTheme="majorHAnsi" w:eastAsia="Calibri" w:hAnsiTheme="majorHAnsi" w:cs="Calibri"/>
              </w:rPr>
              <w:t xml:space="preserve"> die Anforderungen der Spezifikation. Jeder Anforderung ist eine Liste von </w:t>
            </w: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 xml:space="preserve">    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1.1 der Spezifikation. Es ist nicht beabsichtigt, dass das jeweilige Verifikationsmaterial öffentlich </w:t>
            </w:r>
            <w:r w:rsidRPr="00766731">
              <w:rPr>
                <w:rFonts w:asciiTheme="majorHAnsi" w:eastAsia="Calibri" w:hAnsiTheme="majorHAnsi" w:cs="Calibri"/>
              </w:rPr>
              <w:lastRenderedPageBreak/>
              <w:t xml:space="preserve">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41707845" w14:textId="77777777" w:rsidR="004F1507" w:rsidRPr="00766731" w:rsidRDefault="004F1507">
            <w:pPr>
              <w:widowControl w:val="0"/>
              <w:pBdr>
                <w:top w:val="nil"/>
                <w:left w:val="nil"/>
                <w:bottom w:val="nil"/>
                <w:right w:val="nil"/>
                <w:between w:val="nil"/>
              </w:pBdr>
              <w:spacing w:line="240" w:lineRule="auto"/>
              <w:rPr>
                <w:ins w:id="5" w:author="xca4027" w:date="2018-05-29T00:05:00Z"/>
                <w:rFonts w:asciiTheme="majorHAnsi" w:eastAsia="Calibri" w:hAnsiTheme="majorHAnsi" w:cs="Calibri"/>
              </w:rPr>
            </w:pPr>
          </w:p>
          <w:p w14:paraId="12C2D532" w14:textId="77777777" w:rsidR="004F1507" w:rsidRPr="00766731" w:rsidRDefault="004F1507">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0"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c>
          <w:tcPr>
            <w:tcW w:w="3130" w:type="dxa"/>
          </w:tcPr>
          <w:p w14:paraId="13C8F368"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commentRangeStart w:id="6"/>
            <w:r w:rsidRPr="00766731">
              <w:rPr>
                <w:rFonts w:asciiTheme="majorHAnsi" w:eastAsia="Calibri" w:hAnsiTheme="majorHAnsi" w:cs="Calibri"/>
              </w:rPr>
              <w:lastRenderedPageBreak/>
              <w:t>Die</w:t>
            </w:r>
            <w:commentRangeEnd w:id="6"/>
            <w:r w:rsidR="0014427B">
              <w:rPr>
                <w:rStyle w:val="Kommentarzeichen"/>
              </w:rPr>
              <w:commentReference w:id="6"/>
            </w:r>
            <w:r w:rsidRPr="00766731">
              <w:rPr>
                <w:rFonts w:asciiTheme="majorHAnsi" w:eastAsia="Calibri" w:hAnsiTheme="majorHAnsi" w:cs="Calibri"/>
              </w:rPr>
              <w:t xml:space="preserv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Insbesondere die zweite Beobachtung führte zu einem Vertrauensverlust bzgl. Konsistenz und Qualität der Compliance-Artefakte, welche die </w:t>
            </w:r>
            <w:commentRangeStart w:id="7"/>
            <w:commentRangeStart w:id="8"/>
            <w:commentRangeStart w:id="9"/>
            <w:r w:rsidRPr="00766731">
              <w:rPr>
                <w:rFonts w:asciiTheme="majorHAnsi" w:eastAsia="Calibri" w:hAnsiTheme="majorHAnsi" w:cs="Calibri"/>
              </w:rPr>
              <w:t>unternehmensübergreifend genutzten</w:t>
            </w:r>
            <w:commentRangeEnd w:id="7"/>
            <w:r w:rsidRPr="00766731">
              <w:rPr>
                <w:rFonts w:asciiTheme="majorHAnsi" w:hAnsiTheme="majorHAnsi"/>
              </w:rPr>
              <w:commentReference w:id="7"/>
            </w:r>
            <w:commentRangeEnd w:id="8"/>
            <w:r w:rsidRPr="00766731">
              <w:rPr>
                <w:rFonts w:asciiTheme="majorHAnsi" w:hAnsiTheme="majorHAnsi"/>
              </w:rPr>
              <w:commentReference w:id="8"/>
            </w:r>
            <w:commentRangeEnd w:id="9"/>
            <w:r w:rsidRPr="00766731">
              <w:rPr>
                <w:rFonts w:asciiTheme="majorHAnsi" w:hAnsiTheme="majorHAnsi"/>
              </w:rPr>
              <w:commentReference w:id="9"/>
            </w:r>
            <w:r w:rsidRPr="00766731">
              <w:rPr>
                <w:rFonts w:asciiTheme="majorHAnsi" w:eastAsia="Calibri" w:hAnsiTheme="majorHAnsi" w:cs="Calibri"/>
              </w:rPr>
              <w:t xml:space="preserve"> Komponenten begleiteten. Infolgedessen führen Organisationen auf jeder Stufe der Lieferkette Compliance-Arbeit erneut durch, auch wenn diese bereits von vorhergehenden Zulieferern ausgeführt wurde.</w:t>
            </w:r>
          </w:p>
          <w:p w14:paraId="1F2E9AE6"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6641DC7C"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59F93348" w14:textId="411BE58B"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Arbeitsgruppe gebildet, um zu prüfen, ob eine Standard-Vorgehensspezifikation definiert werden könnte, die: i) zu einer verbesserten Qualität und Konsistenz der Open-Source-Compliance-Informationen führt, welche in der gesamten Industrie geteilt werden; und ii) die hohen Transaktionskosten im Zusammenhang mit Open Source Software reduziert, die sich aus der Wiederholung von Compliance-Arbeit ergeben. Die </w:t>
            </w:r>
            <w:r w:rsidRPr="00766731">
              <w:rPr>
                <w:rFonts w:asciiTheme="majorHAnsi" w:eastAsia="Calibri" w:hAnsiTheme="majorHAnsi" w:cs="Calibri"/>
              </w:rPr>
              <w:lastRenderedPageBreak/>
              <w:t xml:space="preserve">Forschungsgruppe entwickelte sich zu einem Arbeitskreis, der im April 2016 offiziell zum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erhoben wurde.</w:t>
            </w:r>
          </w:p>
          <w:p w14:paraId="4831472B" w14:textId="561EF7C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7D142172" w14:textId="2CDCAC34"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8C71AAA"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58419AF"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Vision und Mission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sind folgende:</w:t>
            </w:r>
          </w:p>
          <w:p w14:paraId="57DA18FA" w14:textId="64CCBAAE"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Vision: </w:t>
            </w:r>
            <w:commentRangeStart w:id="10"/>
            <w:commentRangeStart w:id="11"/>
            <w:commentRangeStart w:id="12"/>
            <w:commentRangeStart w:id="13"/>
            <w:r w:rsidRPr="00766731">
              <w:rPr>
                <w:rFonts w:asciiTheme="majorHAnsi" w:eastAsia="Calibri" w:hAnsiTheme="majorHAnsi" w:cs="Calibri"/>
              </w:rPr>
              <w:t>Eine Software Supply Chain,</w:t>
            </w:r>
            <w:commentRangeEnd w:id="10"/>
            <w:r w:rsidRPr="00766731">
              <w:rPr>
                <w:rFonts w:asciiTheme="majorHAnsi" w:hAnsiTheme="majorHAnsi"/>
              </w:rPr>
              <w:commentReference w:id="10"/>
            </w:r>
            <w:commentRangeEnd w:id="11"/>
            <w:r w:rsidRPr="00766731">
              <w:rPr>
                <w:rFonts w:asciiTheme="majorHAnsi" w:eastAsia="Calibri" w:hAnsiTheme="majorHAnsi" w:cs="Calibri"/>
              </w:rPr>
              <w:t xml:space="preserve"> </w:t>
            </w:r>
            <w:r w:rsidRPr="00766731">
              <w:rPr>
                <w:rFonts w:asciiTheme="majorHAnsi" w:hAnsiTheme="majorHAnsi"/>
              </w:rPr>
              <w:commentReference w:id="11"/>
            </w:r>
            <w:commentRangeEnd w:id="12"/>
            <w:r w:rsidRPr="00766731">
              <w:rPr>
                <w:rFonts w:asciiTheme="majorHAnsi" w:hAnsiTheme="majorHAnsi"/>
              </w:rPr>
              <w:commentReference w:id="12"/>
            </w:r>
            <w:commentRangeEnd w:id="13"/>
            <w:r w:rsidRPr="00766731">
              <w:rPr>
                <w:rFonts w:asciiTheme="majorHAnsi" w:hAnsiTheme="majorHAnsi"/>
              </w:rPr>
              <w:commentReference w:id="13"/>
            </w:r>
            <w:r w:rsidRPr="00766731">
              <w:rPr>
                <w:rFonts w:asciiTheme="majorHAnsi" w:eastAsia="Calibri" w:hAnsiTheme="majorHAnsi" w:cs="Calibri"/>
              </w:rPr>
              <w:t>entlang derer FOSS mit vertrauenswürdigen und konsistenten Compliance-Informationen erzeugt und weitergegeben wird.</w:t>
            </w:r>
          </w:p>
          <w:p w14:paraId="64FD16D2" w14:textId="77777777" w:rsidR="00766731" w:rsidRPr="00766731" w:rsidRDefault="00766731" w:rsidP="00766731">
            <w:pPr>
              <w:pBdr>
                <w:top w:val="nil"/>
                <w:left w:val="nil"/>
                <w:bottom w:val="nil"/>
                <w:right w:val="nil"/>
                <w:between w:val="nil"/>
              </w:pBdr>
              <w:spacing w:line="240" w:lineRule="auto"/>
              <w:ind w:left="720"/>
              <w:rPr>
                <w:rFonts w:asciiTheme="majorHAnsi" w:eastAsia="Calibri" w:hAnsiTheme="majorHAnsi" w:cs="Calibri"/>
              </w:rPr>
            </w:pPr>
            <w:bookmarkStart w:id="14" w:name="_gjdgxs" w:colFirst="0" w:colLast="0"/>
            <w:bookmarkEnd w:id="14"/>
          </w:p>
          <w:p w14:paraId="5C61549F" w14:textId="0CAB904A"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commentRangeStart w:id="15"/>
            <w:commentRangeStart w:id="16"/>
            <w:commentRangeStart w:id="17"/>
            <w:r w:rsidRPr="00766731">
              <w:rPr>
                <w:rFonts w:asciiTheme="majorHAnsi" w:eastAsia="Calibri" w:hAnsiTheme="majorHAnsi" w:cs="Calibri"/>
              </w:rPr>
              <w:t>Mission: Aufstellen und Etablieren von Anforderungen, um Mitgliedern der Software Supply Chain einen effektiven Umgang mit Freier und Open-Source-</w:t>
            </w:r>
            <w:r w:rsidR="00B172AC">
              <w:rPr>
                <w:rFonts w:asciiTheme="majorHAnsi" w:eastAsia="Calibri" w:hAnsiTheme="majorHAnsi" w:cs="Calibri"/>
              </w:rPr>
              <w:t xml:space="preserve">Software (FOSS) zu ermöglichen, so dass </w:t>
            </w:r>
            <w:r w:rsidRPr="00766731">
              <w:rPr>
                <w:rFonts w:asciiTheme="majorHAnsi" w:eastAsia="Calibri" w:hAnsiTheme="majorHAnsi" w:cs="Calibri"/>
              </w:rPr>
              <w:t xml:space="preserve">die Anforderungen </w:t>
            </w:r>
            <w:r w:rsidR="00B172AC">
              <w:rPr>
                <w:rFonts w:asciiTheme="majorHAnsi" w:eastAsia="Calibri" w:hAnsiTheme="majorHAnsi" w:cs="Calibri"/>
              </w:rPr>
              <w:t>und zugehörige Erfüllungsnachweise</w:t>
            </w:r>
            <w:r w:rsidRPr="00766731">
              <w:rPr>
                <w:rFonts w:asciiTheme="majorHAnsi" w:eastAsia="Calibri" w:hAnsiTheme="majorHAnsi" w:cs="Calibri"/>
              </w:rPr>
              <w:t xml:space="preserve"> </w:t>
            </w:r>
            <w:r w:rsidR="00B172AC">
              <w:rPr>
                <w:rFonts w:asciiTheme="majorHAnsi" w:eastAsia="Calibri" w:hAnsiTheme="majorHAnsi" w:cs="Calibri"/>
              </w:rPr>
              <w:t xml:space="preserve">offen und </w:t>
            </w:r>
            <w:r w:rsidRPr="00766731">
              <w:rPr>
                <w:rFonts w:asciiTheme="majorHAnsi" w:eastAsia="Calibri" w:hAnsiTheme="majorHAnsi" w:cs="Calibri"/>
              </w:rPr>
              <w:t>in Zusammenarbeit</w:t>
            </w:r>
            <w:r w:rsidR="00B172AC">
              <w:rPr>
                <w:rFonts w:asciiTheme="majorHAnsi" w:eastAsia="Calibri" w:hAnsiTheme="majorHAnsi" w:cs="Calibri"/>
              </w:rPr>
              <w:t xml:space="preserve"> von Vertretern der</w:t>
            </w:r>
            <w:r w:rsidRPr="00766731">
              <w:rPr>
                <w:rFonts w:asciiTheme="majorHAnsi" w:eastAsia="Calibri" w:hAnsiTheme="majorHAnsi" w:cs="Calibri"/>
              </w:rPr>
              <w:t xml:space="preserve"> Software Supply Chain, </w:t>
            </w:r>
            <w:r w:rsidR="00B172AC">
              <w:rPr>
                <w:rFonts w:asciiTheme="majorHAnsi" w:eastAsia="Calibri" w:hAnsiTheme="majorHAnsi" w:cs="Calibri"/>
              </w:rPr>
              <w:t xml:space="preserve">der </w:t>
            </w:r>
            <w:r w:rsidRPr="00766731">
              <w:rPr>
                <w:rFonts w:asciiTheme="majorHAnsi" w:eastAsia="Calibri" w:hAnsiTheme="majorHAnsi" w:cs="Calibri"/>
              </w:rPr>
              <w:t xml:space="preserve">Open Source Community und </w:t>
            </w:r>
            <w:r w:rsidR="00B172AC">
              <w:rPr>
                <w:rFonts w:asciiTheme="majorHAnsi" w:eastAsia="Calibri" w:hAnsiTheme="majorHAnsi" w:cs="Calibri"/>
              </w:rPr>
              <w:t>der Wissenschaft</w:t>
            </w:r>
            <w:r w:rsidRPr="00766731">
              <w:rPr>
                <w:rFonts w:asciiTheme="majorHAnsi" w:eastAsia="Calibri" w:hAnsiTheme="majorHAnsi" w:cs="Calibri"/>
              </w:rPr>
              <w:t xml:space="preserve"> </w:t>
            </w:r>
            <w:r w:rsidR="00B172AC">
              <w:rPr>
                <w:rFonts w:asciiTheme="majorHAnsi" w:eastAsia="Calibri" w:hAnsiTheme="majorHAnsi" w:cs="Calibri"/>
              </w:rPr>
              <w:t>weiterentwickelt</w:t>
            </w:r>
            <w:r w:rsidRPr="00766731">
              <w:rPr>
                <w:rFonts w:asciiTheme="majorHAnsi" w:eastAsia="Calibri" w:hAnsiTheme="majorHAnsi" w:cs="Calibri"/>
              </w:rPr>
              <w:t xml:space="preserve"> werden.</w:t>
            </w:r>
            <w:commentRangeEnd w:id="15"/>
            <w:r w:rsidRPr="00766731">
              <w:rPr>
                <w:rFonts w:asciiTheme="majorHAnsi" w:hAnsiTheme="majorHAnsi"/>
              </w:rPr>
              <w:commentReference w:id="15"/>
            </w:r>
            <w:commentRangeEnd w:id="16"/>
            <w:r w:rsidRPr="00766731">
              <w:rPr>
                <w:rFonts w:asciiTheme="majorHAnsi" w:hAnsiTheme="majorHAnsi"/>
              </w:rPr>
              <w:commentReference w:id="16"/>
            </w:r>
            <w:commentRangeEnd w:id="17"/>
            <w:r w:rsidRPr="00766731">
              <w:rPr>
                <w:rFonts w:asciiTheme="majorHAnsi" w:hAnsiTheme="majorHAnsi"/>
              </w:rPr>
              <w:commentReference w:id="17"/>
            </w:r>
          </w:p>
          <w:p w14:paraId="36C24FF2"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1CF84BE7" w14:textId="317325BA"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w:t>
            </w:r>
            <w:r w:rsidRPr="00766731">
              <w:rPr>
                <w:rFonts w:asciiTheme="majorHAnsi" w:eastAsia="Calibri" w:hAnsiTheme="majorHAnsi" w:cs="Calibri"/>
              </w:rPr>
              <w:lastRenderedPageBreak/>
              <w:t>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Inhalte (Was) und Hintergründe (Warum) eines Compliance-Programms, und betrachtet weniger die Umsetzung (Wie) und Planung (Wann). So wird eine praktische Flexibilität sichergestellt, die es jeder Organisation ermöglicht, ihre Richtlinien und Prozesse optimal auf ihre Ziele auszurichten.</w:t>
            </w:r>
          </w:p>
          <w:p w14:paraId="7C84A538" w14:textId="34D78813"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4B8BFEA5"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07C3606A" w14:textId="67B5BAF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Abschnitt 2 werden zunächst Definitionen von Schlüsselbegriffen eingeführt, die in der gesamten Spezifikation verwendet werden. Abschnitt 3 beschreibt die Anforderungen der Spezifikation. Jeder Anforderung sind als „Verifikationsmaterial“ </w:t>
            </w:r>
            <w:r w:rsidR="00673BFA">
              <w:rPr>
                <w:rFonts w:asciiTheme="majorHAnsi" w:eastAsia="Calibri" w:hAnsiTheme="majorHAnsi" w:cs="Calibri"/>
              </w:rPr>
              <w:t xml:space="preserve">erforderliche </w:t>
            </w:r>
            <w:r w:rsidR="00B172AC">
              <w:rPr>
                <w:rFonts w:asciiTheme="majorHAnsi" w:eastAsia="Calibri" w:hAnsiTheme="majorHAnsi" w:cs="Calibri"/>
              </w:rPr>
              <w:t>Nachweis</w:t>
            </w:r>
            <w:r w:rsidR="00673BFA">
              <w:rPr>
                <w:rFonts w:asciiTheme="majorHAnsi" w:eastAsia="Calibri" w:hAnsiTheme="majorHAnsi" w:cs="Calibri"/>
              </w:rPr>
              <w:t>e</w:t>
            </w:r>
            <w:r w:rsidRPr="00766731">
              <w:rPr>
                <w:rFonts w:asciiTheme="majorHAnsi" w:eastAsia="Calibri" w:hAnsiTheme="majorHAnsi" w:cs="Calibri"/>
              </w:rPr>
              <w:t xml:space="preserve"> </w:t>
            </w:r>
            <w:r w:rsidR="00B172AC">
              <w:rPr>
                <w:rFonts w:asciiTheme="majorHAnsi" w:eastAsia="Calibri" w:hAnsiTheme="majorHAnsi" w:cs="Calibri"/>
              </w:rPr>
              <w:t>zugeordnet</w:t>
            </w:r>
            <w:r w:rsidR="00673BFA">
              <w:rPr>
                <w:rFonts w:asciiTheme="majorHAnsi" w:eastAsia="Calibri" w:hAnsiTheme="majorHAnsi" w:cs="Calibri"/>
              </w:rPr>
              <w:t xml:space="preserve">. Diese müssen vorliegen, um ein </w:t>
            </w:r>
            <w:proofErr w:type="spellStart"/>
            <w:r w:rsidRPr="00766731">
              <w:rPr>
                <w:rFonts w:asciiTheme="majorHAnsi" w:eastAsia="Calibri" w:hAnsiTheme="majorHAnsi" w:cs="Calibri"/>
              </w:rPr>
              <w:t>Erfülltsein</w:t>
            </w:r>
            <w:proofErr w:type="spellEnd"/>
            <w:r w:rsidRPr="00766731">
              <w:rPr>
                <w:rFonts w:asciiTheme="majorHAnsi" w:eastAsia="Calibri" w:hAnsiTheme="majorHAnsi" w:cs="Calibri"/>
              </w:rPr>
              <w:t xml:space="preserve"> der </w:t>
            </w:r>
            <w:r w:rsidR="00673BFA">
              <w:rPr>
                <w:rFonts w:asciiTheme="majorHAnsi" w:eastAsia="Calibri" w:hAnsiTheme="majorHAnsi" w:cs="Calibri"/>
              </w:rPr>
              <w:t xml:space="preserve">jeweiligen </w:t>
            </w:r>
            <w:r w:rsidRPr="00766731">
              <w:rPr>
                <w:rFonts w:asciiTheme="majorHAnsi" w:eastAsia="Calibri" w:hAnsiTheme="majorHAnsi" w:cs="Calibri"/>
              </w:rPr>
              <w:t xml:space="preserve">Anforderung </w:t>
            </w:r>
            <w:r w:rsidR="00673BFA">
              <w:rPr>
                <w:rFonts w:asciiTheme="majorHAnsi" w:eastAsia="Calibri" w:hAnsiTheme="majorHAnsi" w:cs="Calibri"/>
              </w:rPr>
              <w:t>beurteilen zu können</w:t>
            </w:r>
            <w:r w:rsidRPr="00766731">
              <w:rPr>
                <w:rFonts w:asciiTheme="majorHAnsi" w:eastAsia="Calibri" w:hAnsiTheme="majorHAnsi" w:cs="Calibri"/>
              </w:rPr>
              <w:t>.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w:t>
            </w:r>
            <w:commentRangeStart w:id="18"/>
            <w:commentRangeStart w:id="19"/>
            <w:r w:rsidRPr="00766731">
              <w:rPr>
                <w:rFonts w:asciiTheme="majorHAnsi" w:eastAsia="Calibri" w:hAnsiTheme="majorHAnsi" w:cs="Calibri"/>
              </w:rPr>
              <w:t>ing</w:t>
            </w:r>
            <w:commentRangeEnd w:id="18"/>
            <w:proofErr w:type="spellEnd"/>
            <w:r w:rsidRPr="00766731">
              <w:rPr>
                <w:rFonts w:asciiTheme="majorHAnsi" w:hAnsiTheme="majorHAnsi"/>
              </w:rPr>
              <w:commentReference w:id="18"/>
            </w:r>
            <w:commentRangeEnd w:id="19"/>
            <w:r w:rsidRPr="00766731">
              <w:rPr>
                <w:rFonts w:asciiTheme="majorHAnsi" w:hAnsiTheme="majorHAnsi"/>
              </w:rPr>
              <w:commentReference w:id="19"/>
            </w:r>
            <w:r w:rsidRPr="00766731">
              <w:rPr>
                <w:rFonts w:asciiTheme="majorHAnsi" w:eastAsia="Calibri" w:hAnsiTheme="majorHAnsi" w:cs="Calibri"/>
              </w:rPr>
              <w:t xml:space="preserve">” gemäß Version 1.2 der Spezifikation. </w:t>
            </w:r>
          </w:p>
          <w:p w14:paraId="6D567AC7"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Das jeweilige Verifikationsmaterial soll nicht öffentlich zugänglich sein. Es </w:t>
            </w:r>
            <w:r w:rsidRPr="00766731">
              <w:rPr>
                <w:rFonts w:asciiTheme="majorHAnsi" w:eastAsia="Calibri" w:hAnsiTheme="majorHAnsi" w:cs="Calibri"/>
              </w:rPr>
              <w:lastRenderedPageBreak/>
              <w:t xml:space="preserve">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13F26B75" w14:textId="2AF7DEC5" w:rsid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0229F321" w14:textId="77777777" w:rsidR="00673BFA" w:rsidRPr="00766731" w:rsidRDefault="00673BFA" w:rsidP="00CF7BD5">
            <w:pPr>
              <w:widowControl w:val="0"/>
              <w:pBdr>
                <w:top w:val="nil"/>
                <w:left w:val="nil"/>
                <w:bottom w:val="nil"/>
                <w:right w:val="nil"/>
                <w:between w:val="nil"/>
              </w:pBdr>
              <w:spacing w:line="240" w:lineRule="auto"/>
              <w:rPr>
                <w:rFonts w:asciiTheme="majorHAnsi" w:eastAsia="Calibri" w:hAnsiTheme="majorHAnsi" w:cs="Calibri"/>
              </w:rPr>
            </w:pPr>
          </w:p>
          <w:p w14:paraId="0D0D4E00" w14:textId="73F187C4"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1"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r>
    </w:tbl>
    <w:p w14:paraId="714B6919" w14:textId="77777777" w:rsidR="005B118C" w:rsidRPr="00766731" w:rsidRDefault="005B118C">
      <w:pPr>
        <w:rPr>
          <w:rFonts w:asciiTheme="majorHAnsi" w:eastAsia="Calibri" w:hAnsiTheme="majorHAnsi" w:cs="Calibri"/>
        </w:rPr>
      </w:pPr>
    </w:p>
    <w:p w14:paraId="750BC962" w14:textId="77777777" w:rsidR="005B118C" w:rsidRPr="00766731" w:rsidRDefault="005B118C">
      <w:pPr>
        <w:rPr>
          <w:rFonts w:asciiTheme="majorHAnsi" w:eastAsia="Calibri" w:hAnsiTheme="majorHAnsi" w:cs="Calibri"/>
          <w:color w:val="073763"/>
        </w:rPr>
      </w:pPr>
    </w:p>
    <w:p w14:paraId="6039A49E" w14:textId="77777777" w:rsidR="005B118C" w:rsidRPr="00766731" w:rsidRDefault="00CD55CA">
      <w:pPr>
        <w:rPr>
          <w:rFonts w:asciiTheme="majorHAnsi" w:eastAsia="Calibri" w:hAnsiTheme="majorHAnsi" w:cs="Calibri"/>
          <w:color w:val="073763"/>
        </w:rPr>
      </w:pPr>
      <w:r w:rsidRPr="00766731">
        <w:rPr>
          <w:rFonts w:asciiTheme="majorHAnsi" w:hAnsiTheme="majorHAnsi"/>
        </w:rPr>
        <w:br w:type="page"/>
      </w:r>
    </w:p>
    <w:p w14:paraId="1E6D3085"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0182FC9B" w14:textId="77777777">
        <w:tc>
          <w:tcPr>
            <w:tcW w:w="4514" w:type="dxa"/>
            <w:shd w:val="clear" w:color="auto" w:fill="auto"/>
            <w:tcMar>
              <w:top w:w="100" w:type="dxa"/>
              <w:left w:w="100" w:type="dxa"/>
              <w:bottom w:w="100" w:type="dxa"/>
              <w:right w:w="100" w:type="dxa"/>
            </w:tcMar>
          </w:tcPr>
          <w:p w14:paraId="5DEB201A" w14:textId="77777777" w:rsidR="005B118C" w:rsidRPr="00766731" w:rsidRDefault="00CD55CA">
            <w:pPr>
              <w:spacing w:line="240" w:lineRule="auto"/>
              <w:rPr>
                <w:ins w:id="20" w:author="xca4027" w:date="2018-05-25T02:17:00Z"/>
                <w:rFonts w:asciiTheme="majorHAnsi" w:eastAsia="Calibri" w:hAnsiTheme="majorHAnsi" w:cs="Calibri"/>
                <w:b/>
                <w:lang w:val="en-US"/>
              </w:rPr>
            </w:pPr>
            <w:ins w:id="21"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203B71B8" w14:textId="47FA0314" w:rsidR="005B118C" w:rsidRDefault="005B118C">
            <w:pPr>
              <w:spacing w:line="240" w:lineRule="auto"/>
              <w:rPr>
                <w:rFonts w:asciiTheme="majorHAnsi" w:eastAsia="Calibri" w:hAnsiTheme="majorHAnsi" w:cs="Calibri"/>
                <w:b/>
                <w:lang w:val="en-US"/>
              </w:rPr>
            </w:pPr>
          </w:p>
          <w:p w14:paraId="5D54E8FC" w14:textId="74295CB3" w:rsidR="00766731" w:rsidRDefault="00766731">
            <w:pPr>
              <w:spacing w:line="240" w:lineRule="auto"/>
              <w:rPr>
                <w:rFonts w:asciiTheme="majorHAnsi" w:eastAsia="Calibri" w:hAnsiTheme="majorHAnsi" w:cs="Calibri"/>
                <w:b/>
                <w:lang w:val="en-US"/>
              </w:rPr>
            </w:pPr>
          </w:p>
          <w:p w14:paraId="71D62B12" w14:textId="2FA62BD4" w:rsidR="00766731" w:rsidRDefault="00766731">
            <w:pPr>
              <w:spacing w:line="240" w:lineRule="auto"/>
              <w:rPr>
                <w:rFonts w:asciiTheme="majorHAnsi" w:eastAsia="Calibri" w:hAnsiTheme="majorHAnsi" w:cs="Calibri"/>
                <w:b/>
                <w:lang w:val="en-US"/>
              </w:rPr>
            </w:pPr>
          </w:p>
          <w:p w14:paraId="14EC2EDF" w14:textId="29F6517D" w:rsidR="00766731" w:rsidRDefault="00766731">
            <w:pPr>
              <w:spacing w:line="240" w:lineRule="auto"/>
              <w:rPr>
                <w:rFonts w:asciiTheme="majorHAnsi" w:eastAsia="Calibri" w:hAnsiTheme="majorHAnsi" w:cs="Calibri"/>
                <w:b/>
                <w:lang w:val="en-US"/>
              </w:rPr>
            </w:pPr>
          </w:p>
          <w:p w14:paraId="69A0EA45" w14:textId="63A643FB" w:rsidR="00766731" w:rsidRDefault="00766731">
            <w:pPr>
              <w:spacing w:line="240" w:lineRule="auto"/>
              <w:rPr>
                <w:rFonts w:asciiTheme="majorHAnsi" w:eastAsia="Calibri" w:hAnsiTheme="majorHAnsi" w:cs="Calibri"/>
                <w:b/>
                <w:lang w:val="en-US"/>
              </w:rPr>
            </w:pPr>
          </w:p>
          <w:p w14:paraId="7C8ADE47" w14:textId="77777777" w:rsidR="00766731" w:rsidRPr="00766731" w:rsidRDefault="00766731">
            <w:pPr>
              <w:spacing w:line="240" w:lineRule="auto"/>
              <w:rPr>
                <w:ins w:id="22" w:author="xca4027" w:date="2018-05-25T02:17:00Z"/>
                <w:rFonts w:asciiTheme="majorHAnsi" w:eastAsia="Calibri" w:hAnsiTheme="majorHAnsi" w:cs="Calibri"/>
                <w:b/>
                <w:lang w:val="en-US"/>
              </w:rPr>
            </w:pPr>
          </w:p>
          <w:p w14:paraId="2386656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5EC034A" w14:textId="77777777" w:rsidR="005B118C" w:rsidRPr="00766731" w:rsidRDefault="005B118C">
            <w:pPr>
              <w:spacing w:line="240" w:lineRule="auto"/>
              <w:rPr>
                <w:rFonts w:asciiTheme="majorHAnsi" w:eastAsia="Calibri" w:hAnsiTheme="majorHAnsi" w:cs="Calibri"/>
                <w:lang w:val="en-US"/>
              </w:rPr>
            </w:pPr>
          </w:p>
          <w:p w14:paraId="7A4731E7" w14:textId="77777777" w:rsidR="005B118C" w:rsidRPr="00766731" w:rsidRDefault="005B118C">
            <w:pPr>
              <w:spacing w:line="240" w:lineRule="auto"/>
              <w:rPr>
                <w:rFonts w:asciiTheme="majorHAnsi" w:eastAsia="Calibri" w:hAnsiTheme="majorHAnsi" w:cs="Calibri"/>
                <w:lang w:val="en-US"/>
              </w:rPr>
            </w:pPr>
          </w:p>
          <w:p w14:paraId="18526D3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2D34D264" w14:textId="77777777" w:rsidR="005B118C" w:rsidRPr="00766731" w:rsidRDefault="005B118C">
            <w:pPr>
              <w:spacing w:line="240" w:lineRule="auto"/>
              <w:rPr>
                <w:rFonts w:asciiTheme="majorHAnsi" w:eastAsia="Calibri" w:hAnsiTheme="majorHAnsi" w:cs="Calibri"/>
                <w:lang w:val="en-US"/>
              </w:rPr>
            </w:pPr>
          </w:p>
          <w:p w14:paraId="5E780005" w14:textId="2F688B6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as a result of following an appropriate method of identifying </w:t>
            </w:r>
            <w:ins w:id="23"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3CA5BAC6" w14:textId="2BE3A5D1" w:rsidR="005B118C" w:rsidRDefault="005B118C">
            <w:pPr>
              <w:spacing w:line="240" w:lineRule="auto"/>
              <w:rPr>
                <w:rFonts w:asciiTheme="majorHAnsi" w:eastAsia="Calibri" w:hAnsiTheme="majorHAnsi" w:cs="Calibri"/>
                <w:lang w:val="en-US"/>
              </w:rPr>
            </w:pPr>
          </w:p>
          <w:p w14:paraId="575D0396" w14:textId="77777777" w:rsidR="00766731" w:rsidRPr="00766731" w:rsidRDefault="00766731">
            <w:pPr>
              <w:spacing w:line="240" w:lineRule="auto"/>
              <w:rPr>
                <w:rFonts w:asciiTheme="majorHAnsi" w:eastAsia="Calibri" w:hAnsiTheme="majorHAnsi" w:cs="Calibri"/>
                <w:lang w:val="en-US"/>
              </w:rPr>
            </w:pPr>
          </w:p>
          <w:p w14:paraId="3CFB1A8B" w14:textId="77777777" w:rsidR="005B118C" w:rsidRPr="00766731" w:rsidRDefault="00CD55CA">
            <w:pPr>
              <w:spacing w:line="240" w:lineRule="auto"/>
              <w:rPr>
                <w:rFonts w:asciiTheme="majorHAnsi" w:eastAsia="Calibri" w:hAnsiTheme="majorHAnsi" w:cs="Calibri"/>
                <w:lang w:val="en-US"/>
              </w:rPr>
            </w:pPr>
            <w:proofErr w:type="spellStart"/>
            <w:r w:rsidRPr="00766731">
              <w:rPr>
                <w:rFonts w:asciiTheme="majorHAnsi" w:eastAsia="Calibri" w:hAnsiTheme="majorHAnsi" w:cs="Calibri"/>
                <w:b/>
                <w:lang w:val="en-US"/>
              </w:rPr>
              <w:t>OpenChain</w:t>
            </w:r>
            <w:proofErr w:type="spellEnd"/>
            <w:r w:rsidRPr="00766731">
              <w:rPr>
                <w:rFonts w:asciiTheme="majorHAnsi" w:eastAsia="Calibri" w:hAnsiTheme="majorHAnsi" w:cs="Calibri"/>
                <w:b/>
                <w:lang w:val="en-US"/>
              </w:rPr>
              <w:t xml:space="preserve"> Conforming</w:t>
            </w:r>
            <w:r w:rsidRPr="00766731">
              <w:rPr>
                <w:rFonts w:asciiTheme="majorHAnsi" w:eastAsia="Calibri" w:hAnsiTheme="majorHAnsi" w:cs="Calibri"/>
                <w:lang w:val="en-US"/>
              </w:rPr>
              <w:t xml:space="preserve"> </w:t>
            </w:r>
            <w:ins w:id="24"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08360D75" w14:textId="714DEEF4" w:rsidR="005B118C" w:rsidRDefault="005B118C">
            <w:pPr>
              <w:spacing w:line="240" w:lineRule="auto"/>
              <w:rPr>
                <w:rFonts w:asciiTheme="majorHAnsi" w:eastAsia="Calibri" w:hAnsiTheme="majorHAnsi" w:cs="Calibri"/>
                <w:lang w:val="en-US"/>
              </w:rPr>
            </w:pPr>
          </w:p>
          <w:p w14:paraId="55D5050B" w14:textId="77777777" w:rsidR="00766731" w:rsidRPr="00766731" w:rsidRDefault="00766731">
            <w:pPr>
              <w:spacing w:line="240" w:lineRule="auto"/>
              <w:rPr>
                <w:rFonts w:asciiTheme="majorHAnsi" w:eastAsia="Calibri" w:hAnsiTheme="majorHAnsi" w:cs="Calibri"/>
                <w:lang w:val="en-US"/>
              </w:rPr>
            </w:pPr>
          </w:p>
          <w:p w14:paraId="1CAEF5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7F0D31F2" w14:textId="77777777" w:rsidR="005B118C" w:rsidRPr="00766731" w:rsidRDefault="005B118C">
            <w:pPr>
              <w:spacing w:line="240" w:lineRule="auto"/>
              <w:rPr>
                <w:rFonts w:asciiTheme="majorHAnsi" w:eastAsia="Calibri" w:hAnsiTheme="majorHAnsi" w:cs="Calibri"/>
                <w:lang w:val="en-US"/>
              </w:rPr>
            </w:pPr>
          </w:p>
          <w:p w14:paraId="5AF34DEC" w14:textId="77777777" w:rsidR="005B118C" w:rsidRPr="00766731" w:rsidRDefault="005B118C">
            <w:pPr>
              <w:spacing w:line="240" w:lineRule="auto"/>
              <w:rPr>
                <w:rFonts w:asciiTheme="majorHAnsi" w:eastAsia="Calibri" w:hAnsiTheme="majorHAnsi" w:cs="Calibri"/>
                <w:b/>
                <w:lang w:val="en-US"/>
              </w:rPr>
            </w:pPr>
          </w:p>
          <w:p w14:paraId="430130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w:t>
            </w:r>
            <w:r w:rsidRPr="00766731">
              <w:rPr>
                <w:rFonts w:asciiTheme="majorHAnsi" w:eastAsia="Calibri" w:hAnsiTheme="majorHAnsi" w:cs="Calibri"/>
                <w:lang w:val="en-US"/>
              </w:rPr>
              <w:lastRenderedPageBreak/>
              <w:t xml:space="preserve">information for a given software package. A description of the SPDX specification can be found at </w:t>
            </w:r>
            <w:hyperlink r:id="rId12">
              <w:r w:rsidRPr="00766731">
                <w:rPr>
                  <w:rFonts w:asciiTheme="majorHAnsi" w:eastAsia="Calibri" w:hAnsiTheme="majorHAnsi" w:cs="Calibri"/>
                  <w:color w:val="1155CC"/>
                  <w:u w:val="single"/>
                  <w:lang w:val="en-US"/>
                </w:rPr>
                <w:t>www.spdx.org</w:t>
              </w:r>
            </w:hyperlink>
            <w:r w:rsidRPr="00766731">
              <w:rPr>
                <w:rFonts w:asciiTheme="majorHAnsi" w:eastAsia="Calibri" w:hAnsiTheme="majorHAnsi" w:cs="Calibri"/>
                <w:lang w:val="en-US"/>
              </w:rPr>
              <w:t>.</w:t>
            </w:r>
          </w:p>
          <w:p w14:paraId="1FA2E9B9" w14:textId="77777777" w:rsidR="005B118C" w:rsidRPr="00766731" w:rsidRDefault="005B118C">
            <w:pPr>
              <w:spacing w:line="240" w:lineRule="auto"/>
              <w:rPr>
                <w:rFonts w:asciiTheme="majorHAnsi" w:eastAsia="Calibri" w:hAnsiTheme="majorHAnsi" w:cs="Calibri"/>
                <w:lang w:val="en-US"/>
              </w:rPr>
            </w:pPr>
          </w:p>
          <w:p w14:paraId="47ED25D7" w14:textId="77777777" w:rsidR="005B118C" w:rsidRPr="00766731" w:rsidRDefault="005B118C">
            <w:pPr>
              <w:spacing w:line="240" w:lineRule="auto"/>
              <w:rPr>
                <w:rFonts w:asciiTheme="majorHAnsi" w:eastAsia="Calibri" w:hAnsiTheme="majorHAnsi" w:cs="Calibri"/>
                <w:lang w:val="en-US"/>
              </w:rPr>
            </w:pPr>
          </w:p>
          <w:p w14:paraId="6FD17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5193E6DD" w14:textId="77777777" w:rsidR="005B118C" w:rsidRPr="00766731" w:rsidRDefault="005B118C">
            <w:pPr>
              <w:spacing w:line="240" w:lineRule="auto"/>
              <w:rPr>
                <w:rFonts w:asciiTheme="majorHAnsi" w:eastAsia="Calibri" w:hAnsiTheme="majorHAnsi" w:cs="Calibri"/>
                <w:lang w:val="en-US"/>
              </w:rPr>
            </w:pPr>
          </w:p>
          <w:p w14:paraId="320C92B7" w14:textId="1E7C814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25"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evidence that must exist in order for a given requirement to be considered satisfied.</w:t>
            </w:r>
          </w:p>
          <w:p w14:paraId="27653592"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0C4F9A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4FA97C4A" w14:textId="22851EB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SPDX-Dokumente, etc</w:t>
            </w:r>
            <w:ins w:id="26" w:author="Stefanie Pors" w:date="2018-07-06T12:50:00Z">
              <w:r w:rsidR="00A22844">
                <w:rPr>
                  <w:rFonts w:asciiTheme="majorHAnsi" w:eastAsia="Calibri" w:hAnsiTheme="majorHAnsi" w:cs="Calibri"/>
                </w:rPr>
                <w:t>.</w:t>
              </w:r>
            </w:ins>
          </w:p>
          <w:p w14:paraId="341204D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324F88E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30443B5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A4891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2CEC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17D02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03C9172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89B3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41A592B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FA76C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EAAC91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3453953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059073F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w:t>
            </w:r>
            <w:r w:rsidRPr="00766731">
              <w:rPr>
                <w:rFonts w:asciiTheme="majorHAnsi" w:eastAsia="Calibri" w:hAnsiTheme="majorHAnsi" w:cs="Calibri"/>
              </w:rPr>
              <w:lastRenderedPageBreak/>
              <w:t xml:space="preserve">und Urheberrechtsinformationen für ein bestimmtes Softwarepaket. Eine Beschreibung der SPDX-Spezifikation finden Sie unter </w:t>
            </w:r>
            <w:hyperlink r:id="rId13">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11BC9BE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B68F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75AB97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2E6F64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19216E9F" w14:textId="77777777" w:rsidR="005B118C" w:rsidRPr="00766731" w:rsidRDefault="005B118C">
      <w:pPr>
        <w:rPr>
          <w:rFonts w:asciiTheme="majorHAnsi" w:eastAsia="Calibri" w:hAnsiTheme="majorHAnsi" w:cs="Calibri"/>
        </w:rPr>
      </w:pPr>
    </w:p>
    <w:p w14:paraId="329D98F7" w14:textId="77777777" w:rsidR="005B118C" w:rsidRPr="00766731" w:rsidRDefault="005B118C">
      <w:pPr>
        <w:rPr>
          <w:rFonts w:asciiTheme="majorHAnsi" w:eastAsia="Calibri" w:hAnsiTheme="majorHAnsi" w:cs="Calibri"/>
        </w:rPr>
      </w:pPr>
    </w:p>
    <w:p w14:paraId="6301FA7B" w14:textId="77777777" w:rsidR="005B118C" w:rsidRPr="00766731" w:rsidRDefault="00CD55CA">
      <w:pPr>
        <w:rPr>
          <w:rFonts w:asciiTheme="majorHAnsi" w:eastAsia="Calibri" w:hAnsiTheme="majorHAnsi" w:cs="Calibri"/>
        </w:rPr>
      </w:pPr>
      <w:proofErr w:type="spellStart"/>
      <w:r w:rsidRPr="00766731">
        <w:rPr>
          <w:rFonts w:asciiTheme="majorHAnsi" w:eastAsia="Calibri" w:hAnsiTheme="majorHAnsi" w:cs="Calibri"/>
          <w:color w:val="073763"/>
        </w:rPr>
        <w:t>Requirements</w:t>
      </w:r>
      <w:proofErr w:type="spellEnd"/>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D25E617" w14:textId="77777777">
        <w:tc>
          <w:tcPr>
            <w:tcW w:w="4514" w:type="dxa"/>
            <w:shd w:val="clear" w:color="auto" w:fill="auto"/>
            <w:tcMar>
              <w:top w:w="100" w:type="dxa"/>
              <w:left w:w="100" w:type="dxa"/>
              <w:bottom w:w="100" w:type="dxa"/>
              <w:right w:w="100" w:type="dxa"/>
            </w:tcMar>
          </w:tcPr>
          <w:p w14:paraId="5DF33276" w14:textId="584502B2" w:rsidR="005B118C" w:rsidRPr="00766731" w:rsidRDefault="00CD55CA">
            <w:pPr>
              <w:spacing w:line="240" w:lineRule="auto"/>
              <w:rPr>
                <w:rFonts w:asciiTheme="majorHAnsi" w:eastAsia="Calibri" w:hAnsiTheme="majorHAnsi" w:cs="Calibri"/>
                <w:color w:val="6D9EEB"/>
                <w:lang w:val="en-US"/>
              </w:rPr>
            </w:pPr>
            <w:ins w:id="27"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55E3BF12"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D8EB93B" w14:textId="77777777">
        <w:tc>
          <w:tcPr>
            <w:tcW w:w="4514" w:type="dxa"/>
            <w:shd w:val="clear" w:color="auto" w:fill="auto"/>
            <w:tcMar>
              <w:top w:w="100" w:type="dxa"/>
              <w:left w:w="100" w:type="dxa"/>
              <w:bottom w:w="100" w:type="dxa"/>
              <w:right w:w="100" w:type="dxa"/>
            </w:tcMar>
          </w:tcPr>
          <w:p w14:paraId="51F8BDF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19F6A069" w14:textId="77777777" w:rsidR="00766731" w:rsidRDefault="00766731">
            <w:pPr>
              <w:spacing w:line="240" w:lineRule="auto"/>
              <w:rPr>
                <w:rFonts w:asciiTheme="majorHAnsi" w:eastAsia="Calibri" w:hAnsiTheme="majorHAnsi" w:cs="Calibri"/>
                <w:lang w:val="en-US"/>
              </w:rPr>
            </w:pPr>
          </w:p>
          <w:p w14:paraId="58D8CBB7" w14:textId="77777777" w:rsidR="00766731" w:rsidRDefault="00766731">
            <w:pPr>
              <w:spacing w:line="240" w:lineRule="auto"/>
              <w:rPr>
                <w:rFonts w:asciiTheme="majorHAnsi" w:eastAsia="Calibri" w:hAnsiTheme="majorHAnsi" w:cs="Calibri"/>
                <w:lang w:val="en-US"/>
              </w:rPr>
            </w:pPr>
          </w:p>
          <w:p w14:paraId="3F04EAE7" w14:textId="77777777" w:rsidR="00766731" w:rsidRDefault="00766731">
            <w:pPr>
              <w:spacing w:line="240" w:lineRule="auto"/>
              <w:rPr>
                <w:rFonts w:asciiTheme="majorHAnsi" w:eastAsia="Calibri" w:hAnsiTheme="majorHAnsi" w:cs="Calibri"/>
                <w:lang w:val="en-US"/>
              </w:rPr>
            </w:pPr>
          </w:p>
          <w:p w14:paraId="4E9BD297" w14:textId="59B8911A"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Verification </w:t>
            </w:r>
            <w:ins w:id="28"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78AB6567" w14:textId="77777777" w:rsidR="005B118C" w:rsidRPr="00766731" w:rsidRDefault="005B118C">
            <w:pPr>
              <w:spacing w:line="240" w:lineRule="auto"/>
              <w:rPr>
                <w:rFonts w:asciiTheme="majorHAnsi" w:eastAsia="Calibri" w:hAnsiTheme="majorHAnsi" w:cs="Calibri"/>
                <w:lang w:val="en-US"/>
              </w:rPr>
            </w:pPr>
          </w:p>
          <w:p w14:paraId="625E2590" w14:textId="6D9C48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50D3FCF9" w14:textId="77777777" w:rsidR="005B118C" w:rsidRPr="00766731" w:rsidRDefault="005B118C">
            <w:pPr>
              <w:spacing w:line="240" w:lineRule="auto"/>
              <w:rPr>
                <w:rFonts w:asciiTheme="majorHAnsi" w:eastAsia="Calibri" w:hAnsiTheme="majorHAnsi" w:cs="Calibri"/>
                <w:lang w:val="en-US"/>
              </w:rPr>
            </w:pPr>
          </w:p>
          <w:p w14:paraId="6F9CB95E" w14:textId="77777777" w:rsidR="005B118C" w:rsidRPr="00766731" w:rsidRDefault="005B118C">
            <w:pPr>
              <w:spacing w:line="240" w:lineRule="auto"/>
              <w:rPr>
                <w:rFonts w:asciiTheme="majorHAnsi" w:eastAsia="Calibri" w:hAnsiTheme="majorHAnsi" w:cs="Calibri"/>
                <w:lang w:val="en-US"/>
              </w:rPr>
            </w:pPr>
          </w:p>
          <w:p w14:paraId="6A802DFA" w14:textId="38C5631C"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5270C023" w14:textId="77777777" w:rsidR="005B118C" w:rsidRPr="00766731" w:rsidRDefault="005B118C">
            <w:pPr>
              <w:spacing w:line="240" w:lineRule="auto"/>
              <w:rPr>
                <w:rFonts w:asciiTheme="majorHAnsi" w:eastAsia="Calibri" w:hAnsiTheme="majorHAnsi" w:cs="Calibri"/>
                <w:lang w:val="en-US"/>
              </w:rPr>
            </w:pPr>
          </w:p>
          <w:p w14:paraId="4A87E345" w14:textId="73F69CC0" w:rsidR="005B118C" w:rsidRDefault="005B118C">
            <w:pPr>
              <w:spacing w:line="240" w:lineRule="auto"/>
              <w:rPr>
                <w:rFonts w:asciiTheme="majorHAnsi" w:eastAsia="Calibri" w:hAnsiTheme="majorHAnsi" w:cs="Calibri"/>
                <w:lang w:val="en-US"/>
              </w:rPr>
            </w:pPr>
          </w:p>
          <w:p w14:paraId="56E8649D" w14:textId="77777777" w:rsidR="00766731" w:rsidRPr="00766731" w:rsidRDefault="00766731">
            <w:pPr>
              <w:spacing w:line="240" w:lineRule="auto"/>
              <w:rPr>
                <w:rFonts w:asciiTheme="majorHAnsi" w:eastAsia="Calibri" w:hAnsiTheme="majorHAnsi" w:cs="Calibri"/>
                <w:lang w:val="en-US"/>
              </w:rPr>
            </w:pPr>
          </w:p>
          <w:p w14:paraId="5A269EC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6A590BC" w14:textId="16C8A7D9" w:rsidR="005B118C" w:rsidRPr="00766731" w:rsidRDefault="00CD55CA">
            <w:pPr>
              <w:spacing w:line="240" w:lineRule="auto"/>
              <w:rPr>
                <w:rFonts w:asciiTheme="majorHAnsi" w:eastAsia="Calibri" w:hAnsiTheme="majorHAnsi" w:cs="Calibri"/>
                <w:lang w:val="en-US"/>
              </w:rPr>
            </w:pPr>
            <w:ins w:id="29"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30"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68AE335E" w14:textId="77777777" w:rsidR="005B118C" w:rsidRPr="00766731" w:rsidRDefault="005B118C">
            <w:pPr>
              <w:spacing w:line="240" w:lineRule="auto"/>
              <w:rPr>
                <w:rFonts w:asciiTheme="majorHAnsi" w:eastAsia="Calibri" w:hAnsiTheme="majorHAnsi" w:cs="Calibri"/>
                <w:lang w:val="en-US"/>
              </w:rPr>
            </w:pPr>
          </w:p>
          <w:p w14:paraId="7DF58A64" w14:textId="77777777" w:rsidR="005B118C" w:rsidRPr="00766731" w:rsidRDefault="005B118C">
            <w:pPr>
              <w:spacing w:line="240" w:lineRule="auto"/>
              <w:rPr>
                <w:rFonts w:asciiTheme="majorHAnsi" w:eastAsia="Calibri" w:hAnsiTheme="majorHAnsi" w:cs="Calibri"/>
                <w:lang w:val="en-US"/>
              </w:rPr>
            </w:pPr>
          </w:p>
          <w:p w14:paraId="4FCB1816" w14:textId="77777777" w:rsidR="005B118C" w:rsidRPr="00766731" w:rsidRDefault="005B118C">
            <w:pPr>
              <w:spacing w:line="240" w:lineRule="auto"/>
              <w:rPr>
                <w:rFonts w:asciiTheme="majorHAnsi" w:eastAsia="Calibri" w:hAnsiTheme="majorHAnsi" w:cs="Calibri"/>
                <w:lang w:val="en-US"/>
              </w:rPr>
            </w:pPr>
          </w:p>
          <w:p w14:paraId="3D67E44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1.2 Mandatory FOSS training for all Software Staff exists such that:</w:t>
            </w:r>
          </w:p>
          <w:p w14:paraId="55AD3AE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71BA8CB5"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1CB4EA33"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63897679"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2B92F8E5"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 </w:t>
            </w:r>
            <w:proofErr w:type="spellStart"/>
            <w:r w:rsidRPr="00766731">
              <w:rPr>
                <w:rFonts w:asciiTheme="majorHAnsi" w:eastAsia="Calibri" w:hAnsiTheme="majorHAnsi" w:cs="Calibri"/>
              </w:rPr>
              <w:t>project</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licensing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models</w:t>
            </w:r>
            <w:proofErr w:type="spellEnd"/>
            <w:r w:rsidRPr="00766731">
              <w:rPr>
                <w:rFonts w:asciiTheme="majorHAnsi" w:eastAsia="Calibri" w:hAnsiTheme="majorHAnsi" w:cs="Calibri"/>
              </w:rPr>
              <w:t>;</w:t>
            </w:r>
          </w:p>
          <w:p w14:paraId="4063231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3646D2A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Process for identifying, recording and/or tracking of FOSS components contained in Supplied Software.</w:t>
            </w:r>
          </w:p>
          <w:p w14:paraId="560CE0BB" w14:textId="77777777" w:rsidR="005B118C" w:rsidRPr="00766731" w:rsidRDefault="005B118C">
            <w:pPr>
              <w:spacing w:line="240" w:lineRule="auto"/>
              <w:rPr>
                <w:rFonts w:asciiTheme="majorHAnsi" w:eastAsia="Calibri" w:hAnsiTheme="majorHAnsi" w:cs="Calibri"/>
                <w:lang w:val="en-US"/>
              </w:rPr>
            </w:pPr>
          </w:p>
          <w:p w14:paraId="47165461" w14:textId="77777777" w:rsidR="005B118C" w:rsidRPr="00766731" w:rsidRDefault="005B118C">
            <w:pPr>
              <w:spacing w:line="240" w:lineRule="auto"/>
              <w:rPr>
                <w:rFonts w:asciiTheme="majorHAnsi" w:eastAsia="Calibri" w:hAnsiTheme="majorHAnsi" w:cs="Calibri"/>
                <w:lang w:val="en-US"/>
              </w:rPr>
            </w:pPr>
          </w:p>
          <w:p w14:paraId="3EAFDD0A" w14:textId="77777777" w:rsidR="005B118C" w:rsidRPr="00766731" w:rsidRDefault="005B118C">
            <w:pPr>
              <w:spacing w:line="240" w:lineRule="auto"/>
              <w:rPr>
                <w:rFonts w:asciiTheme="majorHAnsi" w:eastAsia="Calibri" w:hAnsiTheme="majorHAnsi" w:cs="Calibri"/>
                <w:lang w:val="en-US"/>
              </w:rPr>
            </w:pPr>
          </w:p>
          <w:p w14:paraId="7BBF8D44" w14:textId="77777777" w:rsidR="005B118C" w:rsidRPr="00766731" w:rsidRDefault="005B118C">
            <w:pPr>
              <w:spacing w:line="240" w:lineRule="auto"/>
              <w:rPr>
                <w:rFonts w:asciiTheme="majorHAnsi" w:eastAsia="Calibri" w:hAnsiTheme="majorHAnsi" w:cs="Calibri"/>
                <w:lang w:val="en-US"/>
              </w:rPr>
            </w:pPr>
          </w:p>
          <w:p w14:paraId="7E9B5239" w14:textId="77777777" w:rsidR="005B118C" w:rsidRPr="00766731" w:rsidRDefault="005B118C">
            <w:pPr>
              <w:spacing w:line="240" w:lineRule="auto"/>
              <w:rPr>
                <w:rFonts w:asciiTheme="majorHAnsi" w:eastAsia="Calibri" w:hAnsiTheme="majorHAnsi" w:cs="Calibri"/>
                <w:lang w:val="en-US"/>
              </w:rPr>
            </w:pPr>
          </w:p>
          <w:p w14:paraId="683B2686" w14:textId="77777777" w:rsidR="005B118C" w:rsidRPr="00766731" w:rsidRDefault="005B118C">
            <w:pPr>
              <w:spacing w:line="240" w:lineRule="auto"/>
              <w:rPr>
                <w:rFonts w:asciiTheme="majorHAnsi" w:eastAsia="Calibri" w:hAnsiTheme="majorHAnsi" w:cs="Calibri"/>
                <w:lang w:val="en-US"/>
              </w:rPr>
            </w:pPr>
          </w:p>
          <w:p w14:paraId="4041D6D2" w14:textId="773025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31" w:author="xca4027" w:date="2018-05-25T02:22:00Z">
              <w:r w:rsidRPr="00766731">
                <w:rPr>
                  <w:rFonts w:asciiTheme="majorHAnsi" w:eastAsia="Calibri" w:hAnsiTheme="majorHAnsi" w:cs="Calibri"/>
                  <w:lang w:val="en-US"/>
                </w:rPr>
                <w:t xml:space="preserve">to be considered current (“Currently </w:t>
              </w:r>
              <w:proofErr w:type="gramStart"/>
              <w:r w:rsidRPr="00766731">
                <w:rPr>
                  <w:rFonts w:asciiTheme="majorHAnsi" w:eastAsia="Calibri" w:hAnsiTheme="majorHAnsi" w:cs="Calibri"/>
                  <w:lang w:val="en-US"/>
                </w:rPr>
                <w:t>Trained“</w:t>
              </w:r>
              <w:proofErr w:type="gramEnd"/>
              <w:r w:rsidRPr="00766731">
                <w:rPr>
                  <w:rFonts w:asciiTheme="majorHAnsi" w:eastAsia="Calibri" w:hAnsiTheme="majorHAnsi" w:cs="Calibri"/>
                  <w:lang w:val="en-US"/>
                </w:rPr>
                <w:t>)</w:t>
              </w:r>
            </w:ins>
            <w:r w:rsidRPr="00766731">
              <w:rPr>
                <w:rFonts w:asciiTheme="majorHAnsi" w:eastAsia="Calibri" w:hAnsiTheme="majorHAnsi" w:cs="Calibri"/>
                <w:lang w:val="en-US"/>
              </w:rPr>
              <w:t>. A test may be used to allow Software Staff to satisfy the training requirement.</w:t>
            </w:r>
          </w:p>
          <w:p w14:paraId="38DAFE98" w14:textId="77777777" w:rsidR="005B118C" w:rsidRPr="00766731" w:rsidRDefault="005B118C">
            <w:pPr>
              <w:spacing w:line="240" w:lineRule="auto"/>
              <w:rPr>
                <w:rFonts w:asciiTheme="majorHAnsi" w:eastAsia="Calibri" w:hAnsiTheme="majorHAnsi" w:cs="Calibri"/>
                <w:lang w:val="en-US"/>
              </w:rPr>
            </w:pPr>
          </w:p>
          <w:p w14:paraId="4465F1EC" w14:textId="77777777" w:rsidR="005B118C" w:rsidRPr="00766731" w:rsidRDefault="005B118C">
            <w:pPr>
              <w:spacing w:line="240" w:lineRule="auto"/>
              <w:rPr>
                <w:rFonts w:asciiTheme="majorHAnsi" w:eastAsia="Calibri" w:hAnsiTheme="majorHAnsi" w:cs="Calibri"/>
                <w:lang w:val="en-US"/>
              </w:rPr>
            </w:pPr>
          </w:p>
          <w:p w14:paraId="15FEC95F" w14:textId="19B80FE6" w:rsidR="005B118C" w:rsidRPr="00766731" w:rsidRDefault="00CD55CA">
            <w:pPr>
              <w:spacing w:line="240" w:lineRule="auto"/>
              <w:rPr>
                <w:rFonts w:asciiTheme="majorHAnsi" w:eastAsia="Calibri" w:hAnsiTheme="majorHAnsi" w:cs="Calibri"/>
                <w:lang w:val="en-US"/>
              </w:rPr>
            </w:pPr>
            <w:ins w:id="32"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A8004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4C44E44B" w14:textId="77777777" w:rsidR="005B118C" w:rsidRPr="00766731" w:rsidRDefault="005B118C">
            <w:pPr>
              <w:spacing w:line="240" w:lineRule="auto"/>
              <w:rPr>
                <w:rFonts w:asciiTheme="majorHAnsi" w:eastAsia="Calibri" w:hAnsiTheme="majorHAnsi" w:cs="Calibri"/>
                <w:lang w:val="en-US"/>
              </w:rPr>
            </w:pPr>
          </w:p>
          <w:p w14:paraId="627FC753" w14:textId="77777777" w:rsidR="005B118C" w:rsidRPr="00766731" w:rsidRDefault="005B118C">
            <w:pPr>
              <w:spacing w:line="240" w:lineRule="auto"/>
              <w:rPr>
                <w:rFonts w:asciiTheme="majorHAnsi" w:eastAsia="Calibri" w:hAnsiTheme="majorHAnsi" w:cs="Calibri"/>
                <w:lang w:val="en-US"/>
              </w:rPr>
            </w:pPr>
          </w:p>
          <w:p w14:paraId="5B0E9F1B" w14:textId="5A0D00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33"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34"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5AFAB47C" w14:textId="77777777" w:rsidR="005B118C" w:rsidRPr="00766731" w:rsidRDefault="005B118C">
            <w:pPr>
              <w:spacing w:line="240" w:lineRule="auto"/>
              <w:rPr>
                <w:rFonts w:asciiTheme="majorHAnsi" w:eastAsia="Calibri" w:hAnsiTheme="majorHAnsi" w:cs="Calibri"/>
                <w:lang w:val="en-US"/>
              </w:rPr>
            </w:pPr>
          </w:p>
          <w:p w14:paraId="7474DFEF" w14:textId="1A376D8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35"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36"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37"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program.</w:t>
              </w:r>
            </w:ins>
          </w:p>
          <w:p w14:paraId="42BFB6E1" w14:textId="77777777" w:rsidR="005B118C" w:rsidRPr="00766731" w:rsidRDefault="005B118C">
            <w:pPr>
              <w:spacing w:line="240" w:lineRule="auto"/>
              <w:rPr>
                <w:rFonts w:asciiTheme="majorHAnsi" w:eastAsia="Calibri" w:hAnsiTheme="majorHAnsi" w:cs="Calibri"/>
                <w:lang w:val="en-US"/>
              </w:rPr>
            </w:pPr>
          </w:p>
          <w:p w14:paraId="4FD7B4AC" w14:textId="77777777" w:rsidR="005B118C" w:rsidRPr="00766731" w:rsidRDefault="005B118C">
            <w:pPr>
              <w:spacing w:line="240" w:lineRule="auto"/>
              <w:rPr>
                <w:rFonts w:asciiTheme="majorHAnsi" w:eastAsia="Calibri" w:hAnsiTheme="majorHAnsi" w:cs="Calibri"/>
                <w:lang w:val="en-US"/>
              </w:rPr>
            </w:pPr>
          </w:p>
          <w:p w14:paraId="213B09A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EDCCA4" w14:textId="163F362B" w:rsidR="005B118C" w:rsidRPr="00766731" w:rsidRDefault="00CD55CA">
            <w:pPr>
              <w:spacing w:line="240" w:lineRule="auto"/>
              <w:rPr>
                <w:rFonts w:asciiTheme="majorHAnsi" w:eastAsia="Calibri" w:hAnsiTheme="majorHAnsi" w:cs="Calibri"/>
                <w:lang w:val="en-US"/>
              </w:rPr>
            </w:pPr>
            <w:ins w:id="38" w:author="xca4027" w:date="2018-05-25T02:24:00Z">
              <w:r w:rsidRPr="00766731">
                <w:rPr>
                  <w:rFonts w:asciiTheme="majorHAnsi" w:eastAsia="Calibri" w:hAnsiTheme="majorHAnsi" w:cs="Calibri"/>
                  <w:lang w:val="en-US"/>
                </w:rPr>
                <w:lastRenderedPageBreak/>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39"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The intent is to ensure a core base level set of topics are covered but a typical training program would likely be more comprehensive than what is required here.</w:t>
            </w:r>
          </w:p>
          <w:p w14:paraId="6DD09747" w14:textId="77777777" w:rsidR="005B118C" w:rsidRPr="00766731" w:rsidRDefault="005B118C">
            <w:pPr>
              <w:spacing w:line="240" w:lineRule="auto"/>
              <w:rPr>
                <w:rFonts w:asciiTheme="majorHAnsi" w:eastAsia="Calibri" w:hAnsiTheme="majorHAnsi" w:cs="Calibri"/>
                <w:lang w:val="en-US"/>
              </w:rPr>
            </w:pPr>
          </w:p>
          <w:p w14:paraId="7648679D" w14:textId="2CABDEAB" w:rsidR="005B118C" w:rsidRDefault="005B118C">
            <w:pPr>
              <w:spacing w:line="240" w:lineRule="auto"/>
              <w:rPr>
                <w:rFonts w:asciiTheme="majorHAnsi" w:eastAsia="Calibri" w:hAnsiTheme="majorHAnsi" w:cs="Calibri"/>
                <w:lang w:val="en-US"/>
              </w:rPr>
            </w:pPr>
          </w:p>
          <w:p w14:paraId="588A074F" w14:textId="77777777" w:rsidR="00766731" w:rsidRPr="00766731" w:rsidRDefault="00766731">
            <w:pPr>
              <w:spacing w:line="240" w:lineRule="auto"/>
              <w:rPr>
                <w:rFonts w:asciiTheme="majorHAnsi" w:eastAsia="Calibri" w:hAnsiTheme="majorHAnsi" w:cs="Calibri"/>
                <w:lang w:val="en-US"/>
              </w:rPr>
            </w:pPr>
          </w:p>
          <w:p w14:paraId="52BBF6BB" w14:textId="77777777" w:rsidR="005B118C" w:rsidRPr="00766731" w:rsidRDefault="005B118C">
            <w:pPr>
              <w:spacing w:line="240" w:lineRule="auto"/>
              <w:rPr>
                <w:rFonts w:asciiTheme="majorHAnsi" w:eastAsia="Calibri" w:hAnsiTheme="majorHAnsi" w:cs="Calibri"/>
                <w:lang w:val="en-US"/>
              </w:rPr>
            </w:pPr>
          </w:p>
          <w:p w14:paraId="0FF5582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52437914" w14:textId="77777777" w:rsidR="005B118C" w:rsidRPr="00766731" w:rsidRDefault="005B118C">
            <w:pPr>
              <w:spacing w:line="240" w:lineRule="auto"/>
              <w:rPr>
                <w:rFonts w:asciiTheme="majorHAnsi" w:eastAsia="Calibri" w:hAnsiTheme="majorHAnsi" w:cs="Calibri"/>
                <w:lang w:val="en-US"/>
              </w:rPr>
            </w:pPr>
          </w:p>
          <w:p w14:paraId="0188D4DA" w14:textId="77777777" w:rsidR="005B118C" w:rsidRPr="00766731" w:rsidRDefault="005B118C">
            <w:pPr>
              <w:spacing w:line="240" w:lineRule="auto"/>
              <w:rPr>
                <w:rFonts w:asciiTheme="majorHAnsi" w:eastAsia="Calibri" w:hAnsiTheme="majorHAnsi" w:cs="Calibri"/>
                <w:lang w:val="en-US"/>
              </w:rPr>
            </w:pPr>
          </w:p>
          <w:p w14:paraId="795A67D7" w14:textId="4F5EDBCC" w:rsidR="005B118C" w:rsidRPr="00766731" w:rsidRDefault="00CD55CA">
            <w:pPr>
              <w:spacing w:line="240" w:lineRule="auto"/>
              <w:rPr>
                <w:rFonts w:asciiTheme="majorHAnsi" w:eastAsia="Calibri" w:hAnsiTheme="majorHAnsi" w:cs="Calibri"/>
                <w:lang w:val="en-US"/>
              </w:rPr>
            </w:pPr>
            <w:ins w:id="4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C4E893D" w14:textId="3D97268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0BF397FE" w14:textId="77777777" w:rsidR="005B118C" w:rsidRPr="00766731" w:rsidRDefault="005B118C">
            <w:pPr>
              <w:spacing w:line="240" w:lineRule="auto"/>
              <w:rPr>
                <w:rFonts w:asciiTheme="majorHAnsi" w:eastAsia="Calibri" w:hAnsiTheme="majorHAnsi" w:cs="Calibri"/>
                <w:lang w:val="en-US"/>
              </w:rPr>
            </w:pPr>
          </w:p>
          <w:p w14:paraId="1B1AB2E8" w14:textId="7E45978C" w:rsidR="005B118C" w:rsidRDefault="005B118C">
            <w:pPr>
              <w:spacing w:line="240" w:lineRule="auto"/>
              <w:rPr>
                <w:rFonts w:asciiTheme="majorHAnsi" w:eastAsia="Calibri" w:hAnsiTheme="majorHAnsi" w:cs="Calibri"/>
                <w:lang w:val="en-US"/>
              </w:rPr>
            </w:pPr>
          </w:p>
          <w:p w14:paraId="4ED3C521" w14:textId="77777777" w:rsidR="00766731" w:rsidRPr="00766731" w:rsidRDefault="00766731">
            <w:pPr>
              <w:spacing w:line="240" w:lineRule="auto"/>
              <w:rPr>
                <w:rFonts w:asciiTheme="majorHAnsi" w:eastAsia="Calibri" w:hAnsiTheme="majorHAnsi" w:cs="Calibri"/>
                <w:lang w:val="en-US"/>
              </w:rPr>
            </w:pPr>
          </w:p>
          <w:p w14:paraId="6A4E3AA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62C363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79289BE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25F177B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B8A3A9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0F6728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9527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7A1812C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95B4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72332E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8497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9ADD9C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1040DD00"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2F998D9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4D87F7CA" w14:textId="0F364248"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1.2 Zwingend vorgeschriebene FOSS-Schulungen für alle Software-Mitarbeiter:</w:t>
            </w:r>
          </w:p>
          <w:p w14:paraId="7439D41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6989D8FB"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68560D97"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48545616"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667769F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E296973"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65BF1B25"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FOSS-Komponenten, die in der mitgelieferten Software enthalten sind.</w:t>
            </w:r>
          </w:p>
          <w:p w14:paraId="6F8147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D9C7E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BB3B9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34EA44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A55E6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w:t>
            </w:r>
          </w:p>
          <w:p w14:paraId="6C77310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339FE2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7AF31B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3711EC2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9E5F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67D0F2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6049D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A1B40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52799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B3EAD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1A4559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17545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w:t>
            </w:r>
          </w:p>
          <w:p w14:paraId="3AF23F13" w14:textId="3EDAA30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1.3.1 Ein dokumentiertes Verfahren zur Überprüfung und Dokumentation der Rechte, Beschränkungen und Verpflichtungen, die durch die jeweiligen Identifizierten Lizenzen an der bzw. in Bezug auf die gelieferte Software bestehen.</w:t>
            </w:r>
          </w:p>
          <w:p w14:paraId="7A6A8A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4A7F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0485D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4764F482" w14:textId="77777777" w:rsidR="005B118C" w:rsidRPr="00766731" w:rsidRDefault="005B118C">
      <w:pPr>
        <w:spacing w:line="240" w:lineRule="auto"/>
        <w:rPr>
          <w:rFonts w:asciiTheme="majorHAnsi" w:eastAsia="Calibri" w:hAnsiTheme="majorHAnsi" w:cs="Calibri"/>
        </w:rPr>
      </w:pPr>
    </w:p>
    <w:p w14:paraId="07050489" w14:textId="77777777" w:rsidR="005B118C" w:rsidRPr="00766731" w:rsidRDefault="005B118C">
      <w:pPr>
        <w:spacing w:line="240" w:lineRule="auto"/>
        <w:rPr>
          <w:rFonts w:asciiTheme="majorHAnsi" w:eastAsia="Calibri" w:hAnsiTheme="majorHAnsi" w:cs="Calibri"/>
        </w:rPr>
      </w:pPr>
    </w:p>
    <w:p w14:paraId="668B9F0F" w14:textId="77777777" w:rsidR="005B118C" w:rsidRPr="00766731" w:rsidRDefault="005B118C">
      <w:pPr>
        <w:spacing w:line="240" w:lineRule="auto"/>
        <w:rPr>
          <w:rFonts w:asciiTheme="majorHAnsi" w:eastAsia="Calibri" w:hAnsiTheme="majorHAnsi" w:cs="Calibri"/>
        </w:rPr>
      </w:pPr>
    </w:p>
    <w:p w14:paraId="1561F17F" w14:textId="77777777" w:rsidR="005B118C" w:rsidRPr="00766731" w:rsidRDefault="005B118C">
      <w:pPr>
        <w:spacing w:line="240" w:lineRule="auto"/>
        <w:rPr>
          <w:rFonts w:asciiTheme="majorHAnsi" w:eastAsia="Calibri" w:hAnsiTheme="majorHAnsi" w:cs="Calibri"/>
        </w:rPr>
      </w:pPr>
    </w:p>
    <w:p w14:paraId="697A4FF4"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45A3409"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413340A" w14:textId="77777777">
        <w:tc>
          <w:tcPr>
            <w:tcW w:w="4514" w:type="dxa"/>
            <w:shd w:val="clear" w:color="auto" w:fill="auto"/>
            <w:tcMar>
              <w:top w:w="100" w:type="dxa"/>
              <w:left w:w="100" w:type="dxa"/>
              <w:bottom w:w="100" w:type="dxa"/>
              <w:right w:w="100" w:type="dxa"/>
            </w:tcMar>
          </w:tcPr>
          <w:p w14:paraId="638B026D" w14:textId="4114E0A6" w:rsidR="005B118C" w:rsidRPr="00766731" w:rsidRDefault="00CD55CA" w:rsidP="00766731">
            <w:pPr>
              <w:spacing w:line="240" w:lineRule="auto"/>
              <w:rPr>
                <w:rFonts w:asciiTheme="majorHAnsi" w:eastAsia="Calibri" w:hAnsiTheme="majorHAnsi" w:cs="Calibri"/>
                <w:color w:val="6D9EEB"/>
                <w:lang w:val="en-US"/>
              </w:rPr>
            </w:pPr>
            <w:ins w:id="41"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66E9028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del w:id="42" w:author="xca4027" w:date="2018-05-29T00:25:00Z">
              <w:r w:rsidRPr="00766731">
                <w:rPr>
                  <w:rFonts w:asciiTheme="majorHAnsi" w:eastAsia="Calibri" w:hAnsiTheme="majorHAnsi" w:cs="Calibri"/>
                  <w:color w:val="6D9EEB"/>
                </w:rPr>
                <w:delText>G2</w:delText>
              </w:r>
            </w:del>
            <w:r w:rsidRPr="00766731">
              <w:rPr>
                <w:rFonts w:asciiTheme="majorHAnsi" w:eastAsia="Calibri" w:hAnsiTheme="majorHAnsi" w:cs="Calibri"/>
                <w:color w:val="6D9EEB"/>
              </w:rPr>
              <w:t>Ziel 2: Weisen Sie die Verantwortung für die Erfüllung der License Compliance zu</w:t>
            </w:r>
          </w:p>
        </w:tc>
      </w:tr>
      <w:tr w:rsidR="005B118C" w:rsidRPr="00766731" w14:paraId="469C7214" w14:textId="77777777">
        <w:tc>
          <w:tcPr>
            <w:tcW w:w="4514" w:type="dxa"/>
            <w:shd w:val="clear" w:color="auto" w:fill="auto"/>
            <w:tcMar>
              <w:top w:w="100" w:type="dxa"/>
              <w:left w:w="100" w:type="dxa"/>
              <w:bottom w:w="100" w:type="dxa"/>
              <w:right w:w="100" w:type="dxa"/>
            </w:tcMar>
          </w:tcPr>
          <w:p w14:paraId="3FC0172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43"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47463EB7" w14:textId="61AC1FC9" w:rsidR="005B118C" w:rsidRDefault="005B118C">
            <w:pPr>
              <w:spacing w:line="240" w:lineRule="auto"/>
              <w:rPr>
                <w:rFonts w:asciiTheme="majorHAnsi" w:eastAsia="Calibri" w:hAnsiTheme="majorHAnsi" w:cs="Calibri"/>
                <w:lang w:val="en-US"/>
              </w:rPr>
            </w:pPr>
          </w:p>
          <w:p w14:paraId="234C588F" w14:textId="77777777" w:rsidR="00766731" w:rsidRPr="00766731" w:rsidRDefault="00766731">
            <w:pPr>
              <w:spacing w:line="240" w:lineRule="auto"/>
              <w:rPr>
                <w:rFonts w:asciiTheme="majorHAnsi" w:eastAsia="Calibri" w:hAnsiTheme="majorHAnsi" w:cs="Calibri"/>
                <w:lang w:val="en-US"/>
              </w:rPr>
            </w:pPr>
          </w:p>
          <w:p w14:paraId="065BDF5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0D944801" w14:textId="77777777" w:rsidR="005B118C" w:rsidRPr="00766731" w:rsidRDefault="005B118C">
            <w:pPr>
              <w:spacing w:line="240" w:lineRule="auto"/>
              <w:rPr>
                <w:rFonts w:asciiTheme="majorHAnsi" w:eastAsia="Calibri" w:hAnsiTheme="majorHAnsi" w:cs="Calibri"/>
                <w:lang w:val="en-US"/>
              </w:rPr>
            </w:pPr>
          </w:p>
          <w:p w14:paraId="0C9B0CB5" w14:textId="77777777" w:rsidR="005B118C" w:rsidRPr="00766731" w:rsidRDefault="005B118C">
            <w:pPr>
              <w:spacing w:line="240" w:lineRule="auto"/>
              <w:rPr>
                <w:rFonts w:asciiTheme="majorHAnsi" w:eastAsia="Calibri" w:hAnsiTheme="majorHAnsi" w:cs="Calibri"/>
                <w:lang w:val="en-US"/>
              </w:rPr>
            </w:pPr>
          </w:p>
          <w:p w14:paraId="33433407" w14:textId="77777777" w:rsidR="005B118C" w:rsidRPr="00766731" w:rsidRDefault="005B118C">
            <w:pPr>
              <w:spacing w:line="240" w:lineRule="auto"/>
              <w:rPr>
                <w:rFonts w:asciiTheme="majorHAnsi" w:eastAsia="Calibri" w:hAnsiTheme="majorHAnsi" w:cs="Calibri"/>
                <w:lang w:val="en-US"/>
              </w:rPr>
            </w:pPr>
          </w:p>
          <w:p w14:paraId="342FB3D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2512AA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58184CBA" w14:textId="77777777" w:rsidR="005B118C" w:rsidRPr="00766731" w:rsidRDefault="005B118C">
            <w:pPr>
              <w:spacing w:line="240" w:lineRule="auto"/>
              <w:rPr>
                <w:rFonts w:asciiTheme="majorHAnsi" w:eastAsia="Calibri" w:hAnsiTheme="majorHAnsi" w:cs="Calibri"/>
                <w:lang w:val="en-US"/>
              </w:rPr>
            </w:pPr>
          </w:p>
          <w:p w14:paraId="3744727B" w14:textId="77777777" w:rsidR="005B118C" w:rsidRPr="00766731" w:rsidRDefault="005B118C">
            <w:pPr>
              <w:spacing w:line="240" w:lineRule="auto"/>
              <w:rPr>
                <w:rFonts w:asciiTheme="majorHAnsi" w:eastAsia="Calibri" w:hAnsiTheme="majorHAnsi" w:cs="Calibri"/>
                <w:lang w:val="en-US"/>
              </w:rPr>
            </w:pPr>
          </w:p>
          <w:p w14:paraId="57E8BCA3" w14:textId="79D55019" w:rsidR="005B118C" w:rsidRPr="00766731" w:rsidRDefault="00CD55CA">
            <w:pPr>
              <w:spacing w:line="240" w:lineRule="auto"/>
              <w:rPr>
                <w:rFonts w:asciiTheme="majorHAnsi" w:eastAsia="Calibri" w:hAnsiTheme="majorHAnsi" w:cs="Calibri"/>
                <w:lang w:val="en-US"/>
              </w:rPr>
            </w:pPr>
            <w:ins w:id="4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6999EE5" w14:textId="7D98E81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45"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E717D54" w14:textId="77777777" w:rsidR="005B118C" w:rsidRPr="00766731" w:rsidRDefault="005B118C">
            <w:pPr>
              <w:spacing w:line="240" w:lineRule="auto"/>
              <w:rPr>
                <w:rFonts w:asciiTheme="majorHAnsi" w:eastAsia="Calibri" w:hAnsiTheme="majorHAnsi" w:cs="Calibri"/>
                <w:lang w:val="en-US"/>
              </w:rPr>
            </w:pPr>
          </w:p>
          <w:p w14:paraId="02E1B398" w14:textId="77777777" w:rsidR="005B118C" w:rsidRPr="00766731" w:rsidRDefault="005B118C">
            <w:pPr>
              <w:spacing w:line="240" w:lineRule="auto"/>
              <w:rPr>
                <w:rFonts w:asciiTheme="majorHAnsi" w:eastAsia="Calibri" w:hAnsiTheme="majorHAnsi" w:cs="Calibri"/>
                <w:lang w:val="en-US"/>
              </w:rPr>
            </w:pPr>
          </w:p>
          <w:p w14:paraId="27B38AEA" w14:textId="0CD53C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2DE4EB6F" w14:textId="77777777" w:rsidR="005B118C" w:rsidRPr="00766731" w:rsidRDefault="005B118C">
            <w:pPr>
              <w:spacing w:line="240" w:lineRule="auto"/>
              <w:rPr>
                <w:rFonts w:asciiTheme="majorHAnsi" w:eastAsia="Calibri" w:hAnsiTheme="majorHAnsi" w:cs="Calibri"/>
                <w:lang w:val="en-US"/>
              </w:rPr>
            </w:pPr>
          </w:p>
          <w:p w14:paraId="4228C330" w14:textId="77777777" w:rsidR="005B118C" w:rsidRPr="00766731" w:rsidRDefault="005B118C">
            <w:pPr>
              <w:spacing w:line="240" w:lineRule="auto"/>
              <w:rPr>
                <w:rFonts w:asciiTheme="majorHAnsi" w:eastAsia="Calibri" w:hAnsiTheme="majorHAnsi" w:cs="Calibri"/>
                <w:lang w:val="en-US"/>
              </w:rPr>
            </w:pPr>
          </w:p>
          <w:p w14:paraId="30D4D55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0845D6" w14:textId="68A1A6A3" w:rsidR="005B118C" w:rsidRPr="00766731" w:rsidRDefault="00CD55CA">
            <w:pPr>
              <w:spacing w:line="240" w:lineRule="auto"/>
              <w:rPr>
                <w:rFonts w:asciiTheme="majorHAnsi" w:eastAsia="Calibri" w:hAnsiTheme="majorHAnsi" w:cs="Calibri"/>
                <w:lang w:val="en-US"/>
              </w:rPr>
            </w:pPr>
            <w:ins w:id="46"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there is a reasonable way for third parties to contact the organization with regard to FOSS compliance inquiries and that this responsibility has been effectively assigned.</w:t>
            </w:r>
          </w:p>
          <w:p w14:paraId="086C128A" w14:textId="77777777" w:rsidR="005B118C" w:rsidRPr="00766731" w:rsidRDefault="005B118C">
            <w:pPr>
              <w:spacing w:line="240" w:lineRule="auto"/>
              <w:rPr>
                <w:rFonts w:asciiTheme="majorHAnsi" w:eastAsia="Calibri" w:hAnsiTheme="majorHAnsi" w:cs="Calibri"/>
                <w:lang w:val="en-US"/>
              </w:rPr>
            </w:pPr>
          </w:p>
          <w:p w14:paraId="350FEBE9" w14:textId="77777777" w:rsidR="005B118C" w:rsidRPr="00766731" w:rsidRDefault="005B118C">
            <w:pPr>
              <w:spacing w:line="240" w:lineRule="auto"/>
              <w:rPr>
                <w:rFonts w:asciiTheme="majorHAnsi" w:eastAsia="Calibri" w:hAnsiTheme="majorHAnsi" w:cs="Calibri"/>
                <w:lang w:val="en-US"/>
              </w:rPr>
            </w:pPr>
          </w:p>
          <w:p w14:paraId="4EC45DEC" w14:textId="77777777" w:rsidR="005B118C" w:rsidRPr="00766731" w:rsidRDefault="005B118C">
            <w:pPr>
              <w:spacing w:line="240" w:lineRule="auto"/>
              <w:rPr>
                <w:rFonts w:asciiTheme="majorHAnsi" w:eastAsia="Calibri" w:hAnsiTheme="majorHAnsi" w:cs="Calibri"/>
                <w:lang w:val="en-US"/>
              </w:rPr>
            </w:pPr>
          </w:p>
          <w:p w14:paraId="5E53F67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5622CA8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0FC0B00E" w14:textId="77777777" w:rsidR="005B118C" w:rsidRPr="00766731" w:rsidRDefault="005B118C">
            <w:pPr>
              <w:spacing w:line="240" w:lineRule="auto"/>
              <w:rPr>
                <w:rFonts w:asciiTheme="majorHAnsi" w:eastAsia="Calibri" w:hAnsiTheme="majorHAnsi" w:cs="Calibri"/>
                <w:lang w:val="en-US"/>
              </w:rPr>
            </w:pPr>
          </w:p>
          <w:p w14:paraId="6E2ECB18" w14:textId="77777777" w:rsidR="005B118C" w:rsidRPr="00766731" w:rsidRDefault="005B118C">
            <w:pPr>
              <w:spacing w:line="240" w:lineRule="auto"/>
              <w:rPr>
                <w:rFonts w:asciiTheme="majorHAnsi" w:eastAsia="Calibri" w:hAnsiTheme="majorHAnsi" w:cs="Calibri"/>
                <w:lang w:val="en-US"/>
              </w:rPr>
            </w:pPr>
          </w:p>
          <w:p w14:paraId="143258E6" w14:textId="77777777" w:rsidR="005B118C" w:rsidRPr="00766731" w:rsidRDefault="005B118C">
            <w:pPr>
              <w:spacing w:line="240" w:lineRule="auto"/>
              <w:rPr>
                <w:rFonts w:asciiTheme="majorHAnsi" w:eastAsia="Calibri" w:hAnsiTheme="majorHAnsi" w:cs="Calibri"/>
                <w:lang w:val="en-US"/>
              </w:rPr>
            </w:pPr>
          </w:p>
          <w:p w14:paraId="6A8928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2AEC31C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Time to perform the role has been allocated; and</w:t>
            </w:r>
          </w:p>
          <w:p w14:paraId="423D65D8"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4878FA2B" w14:textId="77777777" w:rsidR="005B118C" w:rsidRPr="00766731" w:rsidRDefault="005B118C">
            <w:pPr>
              <w:spacing w:line="240" w:lineRule="auto"/>
              <w:rPr>
                <w:rFonts w:asciiTheme="majorHAnsi" w:eastAsia="Calibri" w:hAnsiTheme="majorHAnsi" w:cs="Calibri"/>
                <w:lang w:val="en-US"/>
              </w:rPr>
            </w:pPr>
          </w:p>
          <w:p w14:paraId="642210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09D7204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7DA6DB37" w14:textId="77777777" w:rsidR="005B118C" w:rsidRPr="00766731" w:rsidRDefault="00CD55CA">
            <w:pPr>
              <w:spacing w:line="240" w:lineRule="auto"/>
              <w:rPr>
                <w:rFonts w:asciiTheme="majorHAnsi" w:eastAsia="Calibri" w:hAnsiTheme="majorHAnsi" w:cs="Calibri"/>
                <w:lang w:val="en-US"/>
              </w:rPr>
            </w:pPr>
            <w:ins w:id="47" w:author="xca4027" w:date="2018-05-25T02:26:00Z">
              <w:r w:rsidRPr="00766731">
                <w:rPr>
                  <w:rFonts w:asciiTheme="majorHAnsi" w:eastAsia="Calibri" w:hAnsiTheme="majorHAnsi" w:cs="Calibri"/>
                  <w:lang w:val="en-US"/>
                </w:rPr>
                <w:t>A process exists for the resolution of FOSS compliance issues</w:t>
              </w:r>
            </w:ins>
          </w:p>
          <w:p w14:paraId="0534C518" w14:textId="77777777" w:rsidR="005B118C" w:rsidRPr="00766731" w:rsidRDefault="005B118C">
            <w:pPr>
              <w:spacing w:line="240" w:lineRule="auto"/>
              <w:rPr>
                <w:rFonts w:asciiTheme="majorHAnsi" w:eastAsia="Calibri" w:hAnsiTheme="majorHAnsi" w:cs="Calibri"/>
                <w:lang w:val="en-US"/>
              </w:rPr>
            </w:pPr>
          </w:p>
          <w:p w14:paraId="5479E3CA" w14:textId="77777777" w:rsidR="005B118C" w:rsidRPr="00766731" w:rsidRDefault="005B118C">
            <w:pPr>
              <w:spacing w:line="240" w:lineRule="auto"/>
              <w:rPr>
                <w:rFonts w:asciiTheme="majorHAnsi" w:eastAsia="Calibri" w:hAnsiTheme="majorHAnsi" w:cs="Calibri"/>
                <w:lang w:val="en-US"/>
              </w:rPr>
            </w:pPr>
          </w:p>
          <w:p w14:paraId="63248D74" w14:textId="59378C5E" w:rsidR="005B118C" w:rsidRDefault="005B118C">
            <w:pPr>
              <w:spacing w:line="240" w:lineRule="auto"/>
              <w:rPr>
                <w:rFonts w:asciiTheme="majorHAnsi" w:eastAsia="Calibri" w:hAnsiTheme="majorHAnsi" w:cs="Calibri"/>
                <w:lang w:val="en-US"/>
              </w:rPr>
            </w:pPr>
          </w:p>
          <w:p w14:paraId="4310D07C" w14:textId="77777777" w:rsidR="00766731" w:rsidRPr="00766731" w:rsidRDefault="00766731">
            <w:pPr>
              <w:spacing w:line="240" w:lineRule="auto"/>
              <w:rPr>
                <w:rFonts w:asciiTheme="majorHAnsi" w:eastAsia="Calibri" w:hAnsiTheme="majorHAnsi" w:cs="Calibri"/>
                <w:lang w:val="en-US"/>
              </w:rPr>
            </w:pPr>
          </w:p>
          <w:p w14:paraId="0C538983" w14:textId="723BF678" w:rsidR="005B118C" w:rsidRPr="00766731" w:rsidRDefault="00CD55CA">
            <w:pPr>
              <w:spacing w:line="240" w:lineRule="auto"/>
              <w:rPr>
                <w:rFonts w:asciiTheme="majorHAnsi" w:eastAsia="Calibri" w:hAnsiTheme="majorHAnsi" w:cs="Calibri"/>
                <w:lang w:val="en-US"/>
              </w:rPr>
            </w:pPr>
            <w:ins w:id="4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BCF2F6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565B0AFD" w14:textId="77777777" w:rsidR="005B118C" w:rsidRPr="00766731" w:rsidRDefault="005B118C">
            <w:pPr>
              <w:spacing w:line="240" w:lineRule="auto"/>
              <w:rPr>
                <w:rFonts w:asciiTheme="majorHAnsi" w:eastAsia="Calibri" w:hAnsiTheme="majorHAnsi" w:cs="Calibri"/>
                <w:lang w:val="en-US"/>
              </w:rPr>
            </w:pPr>
          </w:p>
          <w:p w14:paraId="01912F98" w14:textId="77777777" w:rsidR="005B118C" w:rsidRPr="00766731" w:rsidRDefault="005B118C">
            <w:pPr>
              <w:spacing w:line="240" w:lineRule="auto"/>
              <w:rPr>
                <w:rFonts w:asciiTheme="majorHAnsi" w:eastAsia="Calibri" w:hAnsiTheme="majorHAnsi" w:cs="Calibri"/>
                <w:lang w:val="en-US"/>
              </w:rPr>
            </w:pPr>
          </w:p>
          <w:p w14:paraId="39DB9BC8" w14:textId="43D7BB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49"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0857068B" w14:textId="77777777" w:rsidR="005B118C" w:rsidRPr="00766731" w:rsidRDefault="005B118C">
            <w:pPr>
              <w:spacing w:line="240" w:lineRule="auto"/>
              <w:rPr>
                <w:rFonts w:asciiTheme="majorHAnsi" w:eastAsia="Calibri" w:hAnsiTheme="majorHAnsi" w:cs="Calibri"/>
                <w:lang w:val="en-US"/>
              </w:rPr>
            </w:pPr>
          </w:p>
          <w:p w14:paraId="0DA2C26A" w14:textId="6B5A7D21"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38090DA9" w14:textId="46F0DA38" w:rsidR="005B118C" w:rsidRDefault="005B118C">
            <w:pPr>
              <w:spacing w:line="240" w:lineRule="auto"/>
              <w:rPr>
                <w:rFonts w:asciiTheme="majorHAnsi" w:eastAsia="Calibri" w:hAnsiTheme="majorHAnsi" w:cs="Calibri"/>
                <w:lang w:val="en-US"/>
              </w:rPr>
            </w:pPr>
          </w:p>
          <w:p w14:paraId="20F07CD9" w14:textId="77777777" w:rsidR="00766731" w:rsidRPr="00766731" w:rsidRDefault="00766731">
            <w:pPr>
              <w:spacing w:line="240" w:lineRule="auto"/>
              <w:rPr>
                <w:rFonts w:asciiTheme="majorHAnsi" w:eastAsia="Calibri" w:hAnsiTheme="majorHAnsi" w:cs="Calibri"/>
                <w:lang w:val="en-US"/>
              </w:rPr>
            </w:pPr>
          </w:p>
          <w:p w14:paraId="4E5DEC3A" w14:textId="7B54F9F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194DB53D" w14:textId="77777777" w:rsidR="005B118C" w:rsidRPr="00766731" w:rsidRDefault="005B118C">
            <w:pPr>
              <w:spacing w:line="240" w:lineRule="auto"/>
              <w:rPr>
                <w:rFonts w:asciiTheme="majorHAnsi" w:eastAsia="Calibri" w:hAnsiTheme="majorHAnsi" w:cs="Calibri"/>
                <w:lang w:val="en-US"/>
              </w:rPr>
            </w:pPr>
          </w:p>
          <w:p w14:paraId="552EAAF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A62B733" w14:textId="60DB1CF7" w:rsidR="005B118C" w:rsidRPr="00766731" w:rsidRDefault="00CD55CA">
            <w:pPr>
              <w:spacing w:line="240" w:lineRule="auto"/>
              <w:rPr>
                <w:rFonts w:asciiTheme="majorHAnsi" w:eastAsia="Calibri" w:hAnsiTheme="majorHAnsi" w:cs="Calibri"/>
                <w:lang w:val="en-US"/>
              </w:rPr>
            </w:pPr>
            <w:ins w:id="50"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381B1311" w14:textId="77777777" w:rsidR="005B118C" w:rsidRPr="00766731" w:rsidRDefault="005B118C">
            <w:pPr>
              <w:spacing w:line="240" w:lineRule="auto"/>
              <w:rPr>
                <w:rFonts w:asciiTheme="majorHAnsi" w:eastAsia="Calibri" w:hAnsiTheme="majorHAnsi" w:cs="Calibri"/>
                <w:lang w:val="en-US"/>
              </w:rPr>
            </w:pPr>
          </w:p>
          <w:p w14:paraId="01B7509E" w14:textId="77777777" w:rsidR="005B118C" w:rsidRPr="00766731" w:rsidRDefault="005B118C">
            <w:pPr>
              <w:spacing w:line="240" w:lineRule="auto"/>
              <w:rPr>
                <w:rFonts w:asciiTheme="majorHAnsi" w:eastAsia="Calibri" w:hAnsiTheme="majorHAnsi" w:cs="Calibri"/>
                <w:lang w:val="en-US"/>
              </w:rPr>
            </w:pPr>
          </w:p>
          <w:p w14:paraId="709C5DE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39CBD3C5" w14:textId="0D9E7E9B"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er auch organisations</w:t>
            </w:r>
            <w:commentRangeStart w:id="51"/>
            <w:commentRangeStart w:id="52"/>
            <w:r w:rsidR="00CD55CA" w:rsidRPr="00766731">
              <w:rPr>
                <w:rFonts w:asciiTheme="majorHAnsi" w:eastAsia="Calibri" w:hAnsiTheme="majorHAnsi" w:cs="Calibri"/>
              </w:rPr>
              <w:t>extern bekanntzumachenden</w:t>
            </w:r>
            <w:commentRangeEnd w:id="51"/>
            <w:r>
              <w:rPr>
                <w:rFonts w:asciiTheme="majorHAnsi" w:eastAsia="Calibri" w:hAnsiTheme="majorHAnsi" w:cs="Calibri"/>
              </w:rPr>
              <w:t xml:space="preserve"> Funktion eines </w:t>
            </w:r>
            <w:r w:rsidR="00CD55CA" w:rsidRPr="00766731">
              <w:rPr>
                <w:rFonts w:asciiTheme="majorHAnsi" w:hAnsiTheme="majorHAnsi"/>
              </w:rPr>
              <w:commentReference w:id="51"/>
            </w:r>
            <w:commentRangeEnd w:id="52"/>
            <w:r w:rsidR="00CD55CA" w:rsidRPr="00766731">
              <w:rPr>
                <w:rFonts w:asciiTheme="majorHAnsi" w:hAnsiTheme="majorHAnsi"/>
              </w:rPr>
              <w:commentReference w:id="52"/>
            </w:r>
            <w:r>
              <w:rPr>
                <w:rFonts w:asciiTheme="majorHAnsi" w:eastAsia="Calibri" w:hAnsiTheme="majorHAnsi" w:cs="Calibri"/>
              </w:rPr>
              <w:t>FOSS-Ansprechpartners</w:t>
            </w:r>
            <w:r w:rsidR="00CD55CA" w:rsidRPr="00766731">
              <w:rPr>
                <w:rFonts w:asciiTheme="majorHAnsi" w:eastAsia="Calibri" w:hAnsiTheme="majorHAnsi" w:cs="Calibri"/>
              </w:rPr>
              <w:t xml:space="preserve"> ("FOSS Liaison").</w:t>
            </w:r>
          </w:p>
          <w:p w14:paraId="5B87FD6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11A4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3EF2B9A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0C903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3A906D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BEE68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239E215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047189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B01D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09634B6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151A23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3C8D6F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AECC5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585F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2163DC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0F02EAE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DFAE5C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1D4EDEAA"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lastRenderedPageBreak/>
              <w:t>Weisen Sie angemessene Zeit für die Ausführung der Rolle zu; und</w:t>
            </w:r>
          </w:p>
          <w:p w14:paraId="75C0D687"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01F2F0C8"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00BE652"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438FC47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7D6FD5B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46662C2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8B81B2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9F651E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69AFECB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1A24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188A443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6877B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41C5204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747FF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0A5CF7D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D1B9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53969C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7AD1413A" w14:textId="77777777" w:rsidR="005B118C" w:rsidRPr="00766731" w:rsidRDefault="005B118C">
      <w:pPr>
        <w:spacing w:line="240" w:lineRule="auto"/>
        <w:rPr>
          <w:rFonts w:asciiTheme="majorHAnsi" w:eastAsia="Calibri" w:hAnsiTheme="majorHAnsi" w:cs="Calibri"/>
        </w:rPr>
      </w:pPr>
    </w:p>
    <w:p w14:paraId="48C057B7"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5F1D4E2"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708B09F" w14:textId="77777777">
        <w:tc>
          <w:tcPr>
            <w:tcW w:w="4514" w:type="dxa"/>
            <w:shd w:val="clear" w:color="auto" w:fill="auto"/>
            <w:tcMar>
              <w:top w:w="100" w:type="dxa"/>
              <w:left w:w="100" w:type="dxa"/>
              <w:bottom w:w="100" w:type="dxa"/>
              <w:right w:w="100" w:type="dxa"/>
            </w:tcMar>
          </w:tcPr>
          <w:p w14:paraId="7980ADED" w14:textId="7FD84BF2" w:rsidR="005B118C" w:rsidRPr="00766731" w:rsidRDefault="00CD55CA">
            <w:pPr>
              <w:spacing w:line="240" w:lineRule="auto"/>
              <w:rPr>
                <w:rFonts w:asciiTheme="majorHAnsi" w:eastAsia="Calibri" w:hAnsiTheme="majorHAnsi" w:cs="Calibri"/>
                <w:color w:val="6D9EEB"/>
                <w:lang w:val="en-US"/>
              </w:rPr>
            </w:pPr>
            <w:ins w:id="53"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589D566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4D0E61DC" w14:textId="77777777">
        <w:tc>
          <w:tcPr>
            <w:tcW w:w="4514" w:type="dxa"/>
            <w:shd w:val="clear" w:color="auto" w:fill="auto"/>
            <w:tcMar>
              <w:top w:w="100" w:type="dxa"/>
              <w:left w:w="100" w:type="dxa"/>
              <w:bottom w:w="100" w:type="dxa"/>
              <w:right w:w="100" w:type="dxa"/>
            </w:tcMar>
          </w:tcPr>
          <w:p w14:paraId="136C7943" w14:textId="36C0154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54" w:author="xca4027" w:date="2018-05-25T02:28:00Z">
              <w:r w:rsidRPr="00766731">
                <w:rPr>
                  <w:rFonts w:asciiTheme="majorHAnsi" w:eastAsia="Calibri" w:hAnsiTheme="majorHAnsi" w:cs="Calibri"/>
                  <w:lang w:val="en-US"/>
                </w:rPr>
                <w:t xml:space="preserve">from which the Supplied Software is </w:t>
              </w:r>
              <w:proofErr w:type="gramStart"/>
              <w:r w:rsidRPr="00766731">
                <w:rPr>
                  <w:rFonts w:asciiTheme="majorHAnsi" w:eastAsia="Calibri" w:hAnsiTheme="majorHAnsi" w:cs="Calibri"/>
                  <w:lang w:val="en-US"/>
                </w:rPr>
                <w:t>comprised.</w:t>
              </w:r>
            </w:ins>
            <w:r w:rsidRPr="00766731">
              <w:rPr>
                <w:rFonts w:asciiTheme="majorHAnsi" w:eastAsia="Calibri" w:hAnsiTheme="majorHAnsi" w:cs="Calibri"/>
                <w:lang w:val="en-US"/>
              </w:rPr>
              <w:t>.</w:t>
            </w:r>
            <w:proofErr w:type="gramEnd"/>
          </w:p>
          <w:p w14:paraId="72F65FD0" w14:textId="77777777" w:rsidR="005B118C" w:rsidRPr="00766731" w:rsidRDefault="005B118C">
            <w:pPr>
              <w:spacing w:line="240" w:lineRule="auto"/>
              <w:rPr>
                <w:rFonts w:asciiTheme="majorHAnsi" w:eastAsia="Calibri" w:hAnsiTheme="majorHAnsi" w:cs="Calibri"/>
                <w:lang w:val="en-US"/>
              </w:rPr>
            </w:pPr>
          </w:p>
          <w:p w14:paraId="70C6AD43" w14:textId="347567E4" w:rsidR="005B118C" w:rsidRPr="00766731" w:rsidRDefault="00CD55CA">
            <w:pPr>
              <w:spacing w:line="240" w:lineRule="auto"/>
              <w:rPr>
                <w:rFonts w:asciiTheme="majorHAnsi" w:eastAsia="Calibri" w:hAnsiTheme="majorHAnsi" w:cs="Calibri"/>
                <w:lang w:val="en-US"/>
              </w:rPr>
            </w:pPr>
            <w:ins w:id="5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0F1E98A" w14:textId="351FBF7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2B9912E6" w14:textId="77777777" w:rsidR="005B118C" w:rsidRPr="00766731" w:rsidRDefault="005B118C">
            <w:pPr>
              <w:spacing w:line="240" w:lineRule="auto"/>
              <w:rPr>
                <w:rFonts w:asciiTheme="majorHAnsi" w:eastAsia="Calibri" w:hAnsiTheme="majorHAnsi" w:cs="Calibri"/>
                <w:lang w:val="en-US"/>
              </w:rPr>
            </w:pPr>
          </w:p>
          <w:p w14:paraId="2A76CB23" w14:textId="77777777" w:rsidR="005B118C" w:rsidRPr="00766731" w:rsidRDefault="005B118C">
            <w:pPr>
              <w:spacing w:line="240" w:lineRule="auto"/>
              <w:rPr>
                <w:rFonts w:asciiTheme="majorHAnsi" w:eastAsia="Calibri" w:hAnsiTheme="majorHAnsi" w:cs="Calibri"/>
                <w:lang w:val="en-US"/>
              </w:rPr>
            </w:pPr>
          </w:p>
          <w:p w14:paraId="2A5BBF6E" w14:textId="77777777" w:rsidR="005B118C" w:rsidRPr="00766731" w:rsidRDefault="005B118C">
            <w:pPr>
              <w:spacing w:line="240" w:lineRule="auto"/>
              <w:rPr>
                <w:rFonts w:asciiTheme="majorHAnsi" w:eastAsia="Calibri" w:hAnsiTheme="majorHAnsi" w:cs="Calibri"/>
                <w:lang w:val="en-US"/>
              </w:rPr>
            </w:pPr>
          </w:p>
          <w:p w14:paraId="1CCB9DE7" w14:textId="77A1E76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4A757092" w14:textId="18AD2252" w:rsidR="005B118C" w:rsidRDefault="005B118C">
            <w:pPr>
              <w:spacing w:line="240" w:lineRule="auto"/>
              <w:rPr>
                <w:rFonts w:asciiTheme="majorHAnsi" w:eastAsia="Calibri" w:hAnsiTheme="majorHAnsi" w:cs="Calibri"/>
                <w:lang w:val="en-US"/>
              </w:rPr>
            </w:pPr>
          </w:p>
          <w:p w14:paraId="450A6294" w14:textId="77777777" w:rsidR="0014427B" w:rsidRPr="00766731" w:rsidRDefault="0014427B">
            <w:pPr>
              <w:spacing w:line="240" w:lineRule="auto"/>
              <w:rPr>
                <w:rFonts w:asciiTheme="majorHAnsi" w:eastAsia="Calibri" w:hAnsiTheme="majorHAnsi" w:cs="Calibri"/>
                <w:lang w:val="en-US"/>
              </w:rPr>
            </w:pPr>
          </w:p>
          <w:p w14:paraId="166C801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B7A86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0692A398" w14:textId="77777777" w:rsidR="005B118C" w:rsidRPr="00766731" w:rsidRDefault="005B118C">
            <w:pPr>
              <w:spacing w:line="240" w:lineRule="auto"/>
              <w:rPr>
                <w:rFonts w:asciiTheme="majorHAnsi" w:eastAsia="Calibri" w:hAnsiTheme="majorHAnsi" w:cs="Calibri"/>
                <w:lang w:val="en-US"/>
              </w:rPr>
            </w:pPr>
          </w:p>
          <w:p w14:paraId="429AC361" w14:textId="77777777" w:rsidR="005B118C" w:rsidRPr="00766731" w:rsidRDefault="005B118C">
            <w:pPr>
              <w:spacing w:line="240" w:lineRule="auto"/>
              <w:rPr>
                <w:rFonts w:asciiTheme="majorHAnsi" w:eastAsia="Calibri" w:hAnsiTheme="majorHAnsi" w:cs="Calibri"/>
                <w:lang w:val="en-US"/>
              </w:rPr>
            </w:pPr>
          </w:p>
          <w:p w14:paraId="46462CD1" w14:textId="77777777" w:rsidR="005B118C" w:rsidRPr="00766731" w:rsidRDefault="005B118C">
            <w:pPr>
              <w:spacing w:line="240" w:lineRule="auto"/>
              <w:rPr>
                <w:rFonts w:asciiTheme="majorHAnsi" w:eastAsia="Calibri" w:hAnsiTheme="majorHAnsi" w:cs="Calibri"/>
                <w:lang w:val="en-US"/>
              </w:rPr>
            </w:pPr>
          </w:p>
          <w:p w14:paraId="0D3219D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5615B3EE" w14:textId="77777777" w:rsidR="005B118C" w:rsidRPr="00766731" w:rsidRDefault="005B118C">
            <w:pPr>
              <w:spacing w:line="240" w:lineRule="auto"/>
              <w:rPr>
                <w:rFonts w:asciiTheme="majorHAnsi" w:eastAsia="Calibri" w:hAnsiTheme="majorHAnsi" w:cs="Calibri"/>
                <w:lang w:val="en-US"/>
              </w:rPr>
            </w:pPr>
          </w:p>
          <w:p w14:paraId="19A48A1B" w14:textId="77777777" w:rsidR="005B118C" w:rsidRPr="00766731" w:rsidRDefault="005B118C">
            <w:pPr>
              <w:spacing w:line="240" w:lineRule="auto"/>
              <w:rPr>
                <w:rFonts w:asciiTheme="majorHAnsi" w:eastAsia="Calibri" w:hAnsiTheme="majorHAnsi" w:cs="Calibri"/>
                <w:lang w:val="en-US"/>
              </w:rPr>
            </w:pPr>
          </w:p>
          <w:p w14:paraId="5852DCB6"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binary</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7DEA271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source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1AEA18D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21C88DA9" w14:textId="77777777" w:rsidR="005B118C" w:rsidRPr="00766731" w:rsidRDefault="005B118C">
            <w:pPr>
              <w:widowControl w:val="0"/>
              <w:spacing w:line="240" w:lineRule="auto"/>
              <w:rPr>
                <w:rFonts w:asciiTheme="majorHAnsi" w:eastAsia="Calibri" w:hAnsiTheme="majorHAnsi" w:cs="Calibri"/>
                <w:lang w:val="en-US"/>
              </w:rPr>
            </w:pPr>
          </w:p>
          <w:p w14:paraId="25EF48CA"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contains</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modified</w:t>
            </w:r>
            <w:proofErr w:type="spellEnd"/>
            <w:r w:rsidRPr="00766731">
              <w:rPr>
                <w:rFonts w:asciiTheme="majorHAnsi" w:eastAsia="Calibri" w:hAnsiTheme="majorHAnsi" w:cs="Calibri"/>
              </w:rPr>
              <w:t xml:space="preserve"> FOSS;</w:t>
            </w:r>
          </w:p>
          <w:p w14:paraId="67C8304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contains FOSS or other software under </w:t>
            </w:r>
            <w:r w:rsidRPr="00766731">
              <w:rPr>
                <w:rFonts w:asciiTheme="majorHAnsi" w:eastAsia="Calibri" w:hAnsiTheme="majorHAnsi" w:cs="Calibri"/>
                <w:lang w:val="en-US"/>
              </w:rPr>
              <w:lastRenderedPageBreak/>
              <w:t>an incompatible license interacting with other components within the Supplied Software; and/or</w:t>
            </w:r>
          </w:p>
          <w:p w14:paraId="05F18EF5" w14:textId="77777777" w:rsidR="005B118C" w:rsidRPr="00766731" w:rsidRDefault="005B118C">
            <w:pPr>
              <w:widowControl w:val="0"/>
              <w:spacing w:line="240" w:lineRule="auto"/>
              <w:rPr>
                <w:rFonts w:asciiTheme="majorHAnsi" w:eastAsia="Calibri" w:hAnsiTheme="majorHAnsi" w:cs="Calibri"/>
                <w:lang w:val="en-US"/>
              </w:rPr>
            </w:pPr>
          </w:p>
          <w:p w14:paraId="1F05FB1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437E49AB" w14:textId="77777777" w:rsidR="005B118C" w:rsidRPr="00766731" w:rsidRDefault="005B118C">
            <w:pPr>
              <w:spacing w:line="240" w:lineRule="auto"/>
              <w:rPr>
                <w:rFonts w:asciiTheme="majorHAnsi" w:eastAsia="Calibri" w:hAnsiTheme="majorHAnsi" w:cs="Calibri"/>
                <w:lang w:val="en-US"/>
              </w:rPr>
            </w:pPr>
          </w:p>
          <w:p w14:paraId="5EDCF452" w14:textId="77777777" w:rsidR="005B118C" w:rsidRPr="00766731" w:rsidRDefault="005B118C">
            <w:pPr>
              <w:spacing w:line="240" w:lineRule="auto"/>
              <w:rPr>
                <w:rFonts w:asciiTheme="majorHAnsi" w:eastAsia="Calibri" w:hAnsiTheme="majorHAnsi" w:cs="Calibri"/>
                <w:lang w:val="en-US"/>
              </w:rPr>
            </w:pPr>
          </w:p>
          <w:p w14:paraId="5D95C767" w14:textId="7E828F39" w:rsidR="005B118C" w:rsidRPr="00766731" w:rsidRDefault="00CD55CA">
            <w:pPr>
              <w:spacing w:line="240" w:lineRule="auto"/>
              <w:rPr>
                <w:rFonts w:asciiTheme="majorHAnsi" w:eastAsia="Calibri" w:hAnsiTheme="majorHAnsi" w:cs="Calibri"/>
                <w:lang w:val="en-US"/>
              </w:rPr>
            </w:pPr>
            <w:ins w:id="5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60F9D8C" w14:textId="6FAE955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57"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58"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301BE99D" w14:textId="77777777" w:rsidR="005B118C" w:rsidRPr="00766731" w:rsidRDefault="005B118C">
            <w:pPr>
              <w:spacing w:line="240" w:lineRule="auto"/>
              <w:rPr>
                <w:rFonts w:asciiTheme="majorHAnsi" w:eastAsia="Calibri" w:hAnsiTheme="majorHAnsi" w:cs="Calibri"/>
                <w:lang w:val="en-US"/>
              </w:rPr>
            </w:pPr>
          </w:p>
          <w:p w14:paraId="36DB3856" w14:textId="77777777" w:rsidR="005B118C" w:rsidRPr="00766731" w:rsidRDefault="005B118C">
            <w:pPr>
              <w:spacing w:line="240" w:lineRule="auto"/>
              <w:rPr>
                <w:rFonts w:asciiTheme="majorHAnsi" w:eastAsia="Calibri" w:hAnsiTheme="majorHAnsi" w:cs="Calibri"/>
                <w:lang w:val="en-US"/>
              </w:rPr>
            </w:pPr>
          </w:p>
          <w:p w14:paraId="130D16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82535D7" w14:textId="26C630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468F774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08E000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Identifizierten Lizenzen) enthält, aus der sich sie Zugelieferte Software zusammensetzt.</w:t>
            </w:r>
          </w:p>
          <w:p w14:paraId="148DF3D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D0DCA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BAE6A3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2140CCD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0024E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7694C4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3CA18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50CCD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Zugelieferte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Zugelieferten Software zu ermitteln.</w:t>
            </w:r>
          </w:p>
          <w:p w14:paraId="373CEF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B70B9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044372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2A7FDA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Sourcecodeform</w:t>
            </w:r>
            <w:proofErr w:type="spellEnd"/>
            <w:r w:rsidRPr="00766731">
              <w:rPr>
                <w:rFonts w:asciiTheme="majorHAnsi" w:eastAsia="Calibri" w:hAnsiTheme="majorHAnsi" w:cs="Calibri"/>
              </w:rPr>
              <w:t>;</w:t>
            </w:r>
          </w:p>
          <w:p w14:paraId="05E1C22C"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40E2D2F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58C37A42"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oder andere Software </w:t>
            </w:r>
            <w:r w:rsidRPr="00766731">
              <w:rPr>
                <w:rFonts w:asciiTheme="majorHAnsi" w:eastAsia="Calibri" w:hAnsiTheme="majorHAnsi" w:cs="Calibri"/>
              </w:rPr>
              <w:lastRenderedPageBreak/>
              <w:t>unter einer inkompatiblen Lizenz, die mit anderen Komponenten innerhalb der Zugelieferten Software interagiert; und / oder</w:t>
            </w:r>
          </w:p>
          <w:p w14:paraId="5E3628D7" w14:textId="46B611BA"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commentRangeStart w:id="59"/>
            <w:commentRangeStart w:id="60"/>
            <w:commentRangeStart w:id="61"/>
            <w:del w:id="62" w:author="Stefan" w:date="2018-08-16T22:13:00Z">
              <w:r w:rsidRPr="00766731" w:rsidDel="003F6318">
                <w:rPr>
                  <w:rFonts w:asciiTheme="majorHAnsi" w:eastAsia="Calibri" w:hAnsiTheme="majorHAnsi" w:cs="Calibri"/>
                </w:rPr>
                <w:delText>Attributionsanforderungen</w:delText>
              </w:r>
            </w:del>
            <w:commentRangeEnd w:id="59"/>
            <w:ins w:id="63" w:author="Stefan" w:date="2018-08-16T22:13:00Z">
              <w:r w:rsidR="003F6318">
                <w:rPr>
                  <w:rFonts w:asciiTheme="majorHAnsi" w:eastAsia="Calibri" w:hAnsiTheme="majorHAnsi" w:cs="Calibri"/>
                </w:rPr>
                <w:t>Verpflichtunge</w:t>
              </w:r>
            </w:ins>
            <w:ins w:id="64" w:author="Stefan" w:date="2018-08-16T22:14:00Z">
              <w:r w:rsidR="003F6318">
                <w:rPr>
                  <w:rFonts w:asciiTheme="majorHAnsi" w:eastAsia="Calibri" w:hAnsiTheme="majorHAnsi" w:cs="Calibri"/>
                </w:rPr>
                <w:t xml:space="preserve">n hinsichtlich einer </w:t>
              </w:r>
            </w:ins>
            <w:ins w:id="65" w:author="Stefan" w:date="2018-08-16T22:13:00Z">
              <w:r w:rsidR="003F6318">
                <w:rPr>
                  <w:rFonts w:asciiTheme="majorHAnsi" w:eastAsia="Calibri" w:hAnsiTheme="majorHAnsi" w:cs="Calibri"/>
                </w:rPr>
                <w:t>Nennung der Urheberschaft</w:t>
              </w:r>
            </w:ins>
            <w:r w:rsidRPr="00766731">
              <w:rPr>
                <w:rFonts w:asciiTheme="majorHAnsi" w:hAnsiTheme="majorHAnsi"/>
              </w:rPr>
              <w:commentReference w:id="59"/>
            </w:r>
            <w:commentRangeEnd w:id="60"/>
            <w:r w:rsidR="0062455B">
              <w:rPr>
                <w:rStyle w:val="Kommentarzeichen"/>
              </w:rPr>
              <w:commentReference w:id="60"/>
            </w:r>
            <w:commentRangeEnd w:id="61"/>
            <w:r w:rsidR="003F6318">
              <w:rPr>
                <w:rStyle w:val="Kommentarzeichen"/>
              </w:rPr>
              <w:commentReference w:id="61"/>
            </w:r>
            <w:r w:rsidRPr="00766731">
              <w:rPr>
                <w:rFonts w:asciiTheme="majorHAnsi" w:eastAsia="Calibri" w:hAnsiTheme="majorHAnsi" w:cs="Calibri"/>
              </w:rPr>
              <w:t>.</w:t>
            </w:r>
          </w:p>
          <w:p w14:paraId="5EC9AB6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9C16C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C6A766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B4D4C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welches es ermöglicht, die üblichen Anwendungsfälle von FOSS-Lizenzen für die FOSS-Komponenten von Zugelieferter Software abzudecken.</w:t>
            </w:r>
          </w:p>
          <w:p w14:paraId="0F851FF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128EB2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D2F5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3BCD1E3C" w14:textId="77777777" w:rsidR="005B118C" w:rsidRPr="00766731" w:rsidRDefault="005B118C">
      <w:pPr>
        <w:spacing w:line="240" w:lineRule="auto"/>
        <w:rPr>
          <w:rFonts w:asciiTheme="majorHAnsi" w:eastAsia="Calibri" w:hAnsiTheme="majorHAnsi" w:cs="Calibri"/>
        </w:rPr>
      </w:pPr>
    </w:p>
    <w:p w14:paraId="470DB5C5" w14:textId="77777777" w:rsidR="005B118C" w:rsidRPr="00766731" w:rsidRDefault="005B118C">
      <w:pPr>
        <w:spacing w:line="240" w:lineRule="auto"/>
        <w:rPr>
          <w:rFonts w:asciiTheme="majorHAnsi" w:eastAsia="Calibri" w:hAnsiTheme="majorHAnsi" w:cs="Calibri"/>
        </w:rPr>
      </w:pPr>
    </w:p>
    <w:p w14:paraId="74031577" w14:textId="77777777" w:rsidR="005B118C" w:rsidRPr="00766731" w:rsidRDefault="005B118C">
      <w:pPr>
        <w:spacing w:line="240" w:lineRule="auto"/>
        <w:rPr>
          <w:rFonts w:asciiTheme="majorHAnsi" w:eastAsia="Calibri" w:hAnsiTheme="majorHAnsi" w:cs="Calibri"/>
        </w:rPr>
      </w:pPr>
    </w:p>
    <w:p w14:paraId="355B5A56"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CA5627F"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346B2CF2" w14:textId="77777777">
        <w:tc>
          <w:tcPr>
            <w:tcW w:w="4514" w:type="dxa"/>
            <w:shd w:val="clear" w:color="auto" w:fill="auto"/>
            <w:tcMar>
              <w:top w:w="100" w:type="dxa"/>
              <w:left w:w="100" w:type="dxa"/>
              <w:bottom w:w="100" w:type="dxa"/>
              <w:right w:w="100" w:type="dxa"/>
            </w:tcMar>
          </w:tcPr>
          <w:p w14:paraId="3FC06007" w14:textId="3C34D429" w:rsidR="005B118C" w:rsidRPr="00766731" w:rsidRDefault="00CD55CA" w:rsidP="0014427B">
            <w:pPr>
              <w:spacing w:line="240" w:lineRule="auto"/>
              <w:rPr>
                <w:rFonts w:asciiTheme="majorHAnsi" w:eastAsia="Calibri" w:hAnsiTheme="majorHAnsi" w:cs="Calibri"/>
                <w:color w:val="6D9EEB"/>
                <w:lang w:val="en-US"/>
              </w:rPr>
            </w:pPr>
            <w:ins w:id="66"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5230C7BB"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4: Stellen Sie FOSS-Inhaltsdokumentation und Artefakte bereit</w:t>
            </w:r>
          </w:p>
        </w:tc>
      </w:tr>
      <w:tr w:rsidR="005B118C" w:rsidRPr="00766731" w14:paraId="022579B8" w14:textId="77777777">
        <w:tc>
          <w:tcPr>
            <w:tcW w:w="4514" w:type="dxa"/>
            <w:shd w:val="clear" w:color="auto" w:fill="auto"/>
            <w:tcMar>
              <w:top w:w="100" w:type="dxa"/>
              <w:left w:w="100" w:type="dxa"/>
              <w:bottom w:w="100" w:type="dxa"/>
              <w:right w:w="100" w:type="dxa"/>
            </w:tcMar>
          </w:tcPr>
          <w:p w14:paraId="0EA81BDB" w14:textId="58B4135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67"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16004A0D" w14:textId="77777777" w:rsidR="005B118C" w:rsidRPr="00766731" w:rsidRDefault="005B118C">
            <w:pPr>
              <w:spacing w:line="240" w:lineRule="auto"/>
              <w:rPr>
                <w:rFonts w:asciiTheme="majorHAnsi" w:eastAsia="Calibri" w:hAnsiTheme="majorHAnsi" w:cs="Calibri"/>
                <w:lang w:val="en-US"/>
              </w:rPr>
            </w:pPr>
          </w:p>
          <w:p w14:paraId="24258A99" w14:textId="474DC9BC" w:rsidR="005B118C" w:rsidRPr="00766731" w:rsidRDefault="00CD55CA">
            <w:pPr>
              <w:spacing w:line="240" w:lineRule="auto"/>
              <w:rPr>
                <w:rFonts w:asciiTheme="majorHAnsi" w:eastAsia="Calibri" w:hAnsiTheme="majorHAnsi" w:cs="Calibri"/>
                <w:lang w:val="en-US"/>
              </w:rPr>
            </w:pPr>
            <w:ins w:id="6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F42DA0F" w14:textId="406CBFE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52B4606B" w14:textId="77777777" w:rsidR="005B118C" w:rsidRPr="00766731" w:rsidRDefault="005B118C">
            <w:pPr>
              <w:spacing w:line="240" w:lineRule="auto"/>
              <w:rPr>
                <w:rFonts w:asciiTheme="majorHAnsi" w:eastAsia="Calibri" w:hAnsiTheme="majorHAnsi" w:cs="Calibri"/>
                <w:lang w:val="en-US"/>
              </w:rPr>
            </w:pPr>
          </w:p>
          <w:p w14:paraId="6CE3C315" w14:textId="77777777" w:rsidR="005B118C" w:rsidRPr="00766731" w:rsidRDefault="005B118C">
            <w:pPr>
              <w:spacing w:line="240" w:lineRule="auto"/>
              <w:rPr>
                <w:rFonts w:asciiTheme="majorHAnsi" w:eastAsia="Calibri" w:hAnsiTheme="majorHAnsi" w:cs="Calibri"/>
                <w:lang w:val="en-US"/>
              </w:rPr>
            </w:pPr>
          </w:p>
          <w:p w14:paraId="78BFF124" w14:textId="77777777" w:rsidR="005B118C" w:rsidRPr="00766731" w:rsidRDefault="005B118C">
            <w:pPr>
              <w:spacing w:line="240" w:lineRule="auto"/>
              <w:rPr>
                <w:rFonts w:asciiTheme="majorHAnsi" w:eastAsia="Calibri" w:hAnsiTheme="majorHAnsi" w:cs="Calibri"/>
                <w:lang w:val="en-US"/>
              </w:rPr>
            </w:pPr>
          </w:p>
          <w:p w14:paraId="7692DD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B40AA1C" w14:textId="77777777" w:rsidR="005B118C" w:rsidRPr="00766731" w:rsidRDefault="005B118C">
            <w:pPr>
              <w:spacing w:line="240" w:lineRule="auto"/>
              <w:rPr>
                <w:rFonts w:asciiTheme="majorHAnsi" w:eastAsia="Calibri" w:hAnsiTheme="majorHAnsi" w:cs="Calibri"/>
                <w:lang w:val="en-US"/>
              </w:rPr>
            </w:pPr>
          </w:p>
          <w:p w14:paraId="7ACAFDF6" w14:textId="77777777" w:rsidR="005B118C" w:rsidRPr="00766731" w:rsidRDefault="005B118C">
            <w:pPr>
              <w:spacing w:line="240" w:lineRule="auto"/>
              <w:rPr>
                <w:rFonts w:asciiTheme="majorHAnsi" w:eastAsia="Calibri" w:hAnsiTheme="majorHAnsi" w:cs="Calibri"/>
                <w:lang w:val="en-US"/>
              </w:rPr>
            </w:pPr>
          </w:p>
          <w:p w14:paraId="587DC811" w14:textId="77777777" w:rsidR="005B118C" w:rsidRPr="00766731" w:rsidRDefault="005B118C">
            <w:pPr>
              <w:spacing w:line="240" w:lineRule="auto"/>
              <w:rPr>
                <w:rFonts w:asciiTheme="majorHAnsi" w:eastAsia="Calibri" w:hAnsiTheme="majorHAnsi" w:cs="Calibri"/>
                <w:lang w:val="en-US"/>
              </w:rPr>
            </w:pPr>
          </w:p>
          <w:p w14:paraId="6C711E3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AA06531" w14:textId="5B6B2914" w:rsidR="005B118C" w:rsidRPr="00766731" w:rsidRDefault="00CD55CA">
            <w:pPr>
              <w:spacing w:line="240" w:lineRule="auto"/>
              <w:rPr>
                <w:rFonts w:asciiTheme="majorHAnsi" w:eastAsia="Calibri" w:hAnsiTheme="majorHAnsi" w:cs="Calibri"/>
                <w:lang w:val="en-US"/>
              </w:rPr>
            </w:pPr>
            <w:ins w:id="69"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0656DA8D"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4D0B0D37" w14:textId="5B817FDD"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 Es existiert ein Prozess, um die Compliance-Artefakte für jede Version einer Zugelieferten Software </w:t>
            </w:r>
            <w:commentRangeStart w:id="70"/>
            <w:commentRangeStart w:id="71"/>
            <w:del w:id="72" w:author="Stefan" w:date="2018-08-16T22:14:00Z">
              <w:r w:rsidRPr="00766731" w:rsidDel="003F6318">
                <w:rPr>
                  <w:rFonts w:asciiTheme="majorHAnsi" w:eastAsia="Calibri" w:hAnsiTheme="majorHAnsi" w:cs="Calibri"/>
                </w:rPr>
                <w:delText>zusammenzustellen</w:delText>
              </w:r>
            </w:del>
            <w:commentRangeEnd w:id="70"/>
            <w:ins w:id="73" w:author="Stefan" w:date="2018-08-16T22:14:00Z">
              <w:r w:rsidR="003F6318" w:rsidRPr="00766731">
                <w:rPr>
                  <w:rFonts w:asciiTheme="majorHAnsi" w:eastAsia="Calibri" w:hAnsiTheme="majorHAnsi" w:cs="Calibri"/>
                </w:rPr>
                <w:t>zu</w:t>
              </w:r>
              <w:r w:rsidR="003F6318">
                <w:rPr>
                  <w:rFonts w:asciiTheme="majorHAnsi" w:eastAsia="Calibri" w:hAnsiTheme="majorHAnsi" w:cs="Calibri"/>
                </w:rPr>
                <w:t xml:space="preserve"> er</w:t>
              </w:r>
              <w:bookmarkStart w:id="74" w:name="_GoBack"/>
              <w:bookmarkEnd w:id="74"/>
              <w:r w:rsidR="003F6318" w:rsidRPr="00766731">
                <w:rPr>
                  <w:rFonts w:asciiTheme="majorHAnsi" w:eastAsia="Calibri" w:hAnsiTheme="majorHAnsi" w:cs="Calibri"/>
                </w:rPr>
                <w:t>stellen</w:t>
              </w:r>
            </w:ins>
            <w:r w:rsidR="0062455B">
              <w:rPr>
                <w:rStyle w:val="Kommentarzeichen"/>
              </w:rPr>
              <w:commentReference w:id="70"/>
            </w:r>
            <w:commentRangeEnd w:id="71"/>
            <w:r w:rsidR="003F6318">
              <w:rPr>
                <w:rStyle w:val="Kommentarzeichen"/>
              </w:rPr>
              <w:commentReference w:id="71"/>
            </w:r>
            <w:r w:rsidRPr="00766731">
              <w:rPr>
                <w:rFonts w:asciiTheme="majorHAnsi" w:eastAsia="Calibri" w:hAnsiTheme="majorHAnsi" w:cs="Calibri"/>
              </w:rPr>
              <w:t>.</w:t>
            </w:r>
          </w:p>
          <w:p w14:paraId="3C06E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E9F2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D1876B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4.1.1 Ein dokumentiertes Verfahren, welches sicherstellt, dass die Compliance-Artefakte mit jeder Version Zugelieferter Software entsprechend den Anforderungen der Identifizierten Lizenzen zusammengestellt und verteilt werden.</w:t>
            </w:r>
          </w:p>
          <w:p w14:paraId="2E8FFD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EA39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08ADB6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4F757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25B42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tc>
      </w:tr>
    </w:tbl>
    <w:p w14:paraId="72BB35D9" w14:textId="77777777" w:rsidR="005B118C" w:rsidRPr="00766731" w:rsidRDefault="005B118C">
      <w:pPr>
        <w:spacing w:line="240" w:lineRule="auto"/>
        <w:rPr>
          <w:rFonts w:asciiTheme="majorHAnsi" w:eastAsia="Calibri" w:hAnsiTheme="majorHAnsi" w:cs="Calibri"/>
        </w:rPr>
      </w:pPr>
    </w:p>
    <w:p w14:paraId="130DCAE7" w14:textId="77777777" w:rsidR="005B118C" w:rsidRPr="00766731" w:rsidRDefault="005B118C">
      <w:pPr>
        <w:spacing w:line="240" w:lineRule="auto"/>
        <w:rPr>
          <w:rFonts w:asciiTheme="majorHAnsi" w:eastAsia="Calibri" w:hAnsiTheme="majorHAnsi" w:cs="Calibri"/>
        </w:rPr>
      </w:pPr>
    </w:p>
    <w:p w14:paraId="132DC2AF" w14:textId="77777777" w:rsidR="005B118C" w:rsidRPr="00766731" w:rsidRDefault="005B118C">
      <w:pPr>
        <w:spacing w:line="240" w:lineRule="auto"/>
        <w:rPr>
          <w:rFonts w:asciiTheme="majorHAnsi" w:eastAsia="Calibri" w:hAnsiTheme="majorHAnsi" w:cs="Calibri"/>
        </w:rPr>
      </w:pPr>
    </w:p>
    <w:p w14:paraId="5D9260FB"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539F59DE"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38C866B" w14:textId="77777777">
        <w:tc>
          <w:tcPr>
            <w:tcW w:w="4514" w:type="dxa"/>
            <w:shd w:val="clear" w:color="auto" w:fill="auto"/>
            <w:tcMar>
              <w:top w:w="100" w:type="dxa"/>
              <w:left w:w="100" w:type="dxa"/>
              <w:bottom w:w="100" w:type="dxa"/>
              <w:right w:w="100" w:type="dxa"/>
            </w:tcMar>
          </w:tcPr>
          <w:p w14:paraId="23478DF0" w14:textId="6B2BF375" w:rsidR="005B118C" w:rsidRPr="00766731" w:rsidRDefault="00CD55CA">
            <w:pPr>
              <w:spacing w:line="240" w:lineRule="auto"/>
              <w:rPr>
                <w:rFonts w:asciiTheme="majorHAnsi" w:eastAsia="Calibri" w:hAnsiTheme="majorHAnsi" w:cs="Calibri"/>
                <w:color w:val="6D9EEB"/>
                <w:lang w:val="en-US"/>
              </w:rPr>
            </w:pPr>
            <w:ins w:id="75"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0B1D066F"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A58E0F5" w14:textId="77777777">
        <w:tc>
          <w:tcPr>
            <w:tcW w:w="4514" w:type="dxa"/>
            <w:shd w:val="clear" w:color="auto" w:fill="auto"/>
            <w:tcMar>
              <w:top w:w="100" w:type="dxa"/>
              <w:left w:w="100" w:type="dxa"/>
              <w:bottom w:w="100" w:type="dxa"/>
              <w:right w:w="100" w:type="dxa"/>
            </w:tcMar>
          </w:tcPr>
          <w:p w14:paraId="710DBC9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3709DC14" w14:textId="77777777" w:rsidR="005B118C" w:rsidRPr="00766731" w:rsidRDefault="005B118C">
            <w:pPr>
              <w:spacing w:line="240" w:lineRule="auto"/>
              <w:rPr>
                <w:rFonts w:asciiTheme="majorHAnsi" w:eastAsia="Calibri" w:hAnsiTheme="majorHAnsi" w:cs="Calibri"/>
                <w:lang w:val="en-US"/>
              </w:rPr>
            </w:pPr>
          </w:p>
          <w:p w14:paraId="104CCDA6" w14:textId="14DCDD78" w:rsidR="005B118C" w:rsidRPr="00766731" w:rsidRDefault="00CD55CA">
            <w:pPr>
              <w:spacing w:line="240" w:lineRule="auto"/>
              <w:rPr>
                <w:rFonts w:asciiTheme="majorHAnsi" w:eastAsia="Calibri" w:hAnsiTheme="majorHAnsi" w:cs="Calibri"/>
                <w:lang w:val="en-US"/>
              </w:rPr>
            </w:pPr>
            <w:ins w:id="7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D7A1FBC" w14:textId="124BE56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0120659D" w14:textId="47D92693" w:rsidR="005B118C" w:rsidRDefault="005B118C">
            <w:pPr>
              <w:spacing w:line="240" w:lineRule="auto"/>
              <w:rPr>
                <w:rFonts w:asciiTheme="majorHAnsi" w:eastAsia="Calibri" w:hAnsiTheme="majorHAnsi" w:cs="Calibri"/>
                <w:lang w:val="en-US"/>
              </w:rPr>
            </w:pPr>
          </w:p>
          <w:p w14:paraId="70A99FF4" w14:textId="77777777" w:rsidR="00E615A2" w:rsidRPr="00766731" w:rsidRDefault="00E615A2">
            <w:pPr>
              <w:spacing w:line="240" w:lineRule="auto"/>
              <w:rPr>
                <w:rFonts w:asciiTheme="majorHAnsi" w:eastAsia="Calibri" w:hAnsiTheme="majorHAnsi" w:cs="Calibri"/>
                <w:lang w:val="en-US"/>
              </w:rPr>
            </w:pPr>
          </w:p>
          <w:p w14:paraId="52E6E451" w14:textId="141D171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7ED1DEAD" w14:textId="77777777" w:rsidR="005B118C" w:rsidRPr="00766731" w:rsidRDefault="005B118C">
            <w:pPr>
              <w:spacing w:line="240" w:lineRule="auto"/>
              <w:rPr>
                <w:rFonts w:asciiTheme="majorHAnsi" w:eastAsia="Calibri" w:hAnsiTheme="majorHAnsi" w:cs="Calibri"/>
                <w:lang w:val="en-US"/>
              </w:rPr>
            </w:pPr>
          </w:p>
          <w:p w14:paraId="545883B0" w14:textId="77777777" w:rsidR="005B118C" w:rsidRPr="00766731" w:rsidRDefault="005B118C">
            <w:pPr>
              <w:spacing w:line="240" w:lineRule="auto"/>
              <w:rPr>
                <w:rFonts w:asciiTheme="majorHAnsi" w:eastAsia="Calibri" w:hAnsiTheme="majorHAnsi" w:cs="Calibri"/>
                <w:lang w:val="en-US"/>
              </w:rPr>
            </w:pPr>
          </w:p>
          <w:p w14:paraId="62C0E60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68F3D" w14:textId="5FA9A7E5" w:rsidR="005B118C" w:rsidRPr="00766731" w:rsidRDefault="00CD55CA">
            <w:pPr>
              <w:spacing w:line="240" w:lineRule="auto"/>
              <w:rPr>
                <w:rFonts w:asciiTheme="majorHAnsi" w:eastAsia="Calibri" w:hAnsiTheme="majorHAnsi" w:cs="Calibri"/>
                <w:lang w:val="en-US"/>
              </w:rPr>
            </w:pPr>
            <w:ins w:id="77"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an organization has </w:t>
            </w:r>
            <w:proofErr w:type="gramStart"/>
            <w:r w:rsidRPr="00766731">
              <w:rPr>
                <w:rFonts w:asciiTheme="majorHAnsi" w:eastAsia="Calibri" w:hAnsiTheme="majorHAnsi" w:cs="Calibri"/>
                <w:lang w:val="en-US"/>
              </w:rPr>
              <w:t>given reasonable consideration to</w:t>
            </w:r>
            <w:proofErr w:type="gramEnd"/>
            <w:r w:rsidRPr="00766731">
              <w:rPr>
                <w:rFonts w:asciiTheme="majorHAnsi" w:eastAsia="Calibri" w:hAnsiTheme="majorHAnsi" w:cs="Calibri"/>
                <w:lang w:val="en-US"/>
              </w:rPr>
              <w:t xml:space="preserve">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36F1DD12" w14:textId="77777777" w:rsidR="005B118C" w:rsidRPr="00766731" w:rsidRDefault="005B118C">
            <w:pPr>
              <w:spacing w:line="240" w:lineRule="auto"/>
              <w:rPr>
                <w:rFonts w:asciiTheme="majorHAnsi" w:eastAsia="Calibri" w:hAnsiTheme="majorHAnsi" w:cs="Calibri"/>
                <w:lang w:val="en-US"/>
              </w:rPr>
            </w:pPr>
          </w:p>
          <w:p w14:paraId="77BAC112" w14:textId="77777777" w:rsidR="005B118C" w:rsidRPr="00766731" w:rsidRDefault="005B118C">
            <w:pPr>
              <w:spacing w:line="240" w:lineRule="auto"/>
              <w:rPr>
                <w:rFonts w:asciiTheme="majorHAnsi" w:eastAsia="Calibri" w:hAnsiTheme="majorHAnsi" w:cs="Calibri"/>
                <w:lang w:val="en-US"/>
              </w:rPr>
            </w:pPr>
          </w:p>
          <w:p w14:paraId="528DBEF5" w14:textId="77777777" w:rsidR="005B118C" w:rsidRPr="00766731" w:rsidRDefault="005B118C">
            <w:pPr>
              <w:spacing w:line="240" w:lineRule="auto"/>
              <w:rPr>
                <w:rFonts w:asciiTheme="majorHAnsi" w:eastAsia="Calibri" w:hAnsiTheme="majorHAnsi" w:cs="Calibri"/>
                <w:lang w:val="en-US"/>
              </w:rPr>
            </w:pPr>
          </w:p>
          <w:p w14:paraId="22E39AB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10B4276B" w14:textId="77777777" w:rsidR="005B118C" w:rsidRPr="00766731" w:rsidRDefault="005B118C">
            <w:pPr>
              <w:spacing w:line="240" w:lineRule="auto"/>
              <w:rPr>
                <w:rFonts w:asciiTheme="majorHAnsi" w:eastAsia="Calibri" w:hAnsiTheme="majorHAnsi" w:cs="Calibri"/>
                <w:lang w:val="en-US"/>
              </w:rPr>
            </w:pPr>
          </w:p>
          <w:p w14:paraId="6A58F6C8" w14:textId="5F67EDC8" w:rsidR="005B118C" w:rsidRPr="00766731" w:rsidRDefault="00CD55CA">
            <w:pPr>
              <w:spacing w:line="240" w:lineRule="auto"/>
              <w:rPr>
                <w:rFonts w:asciiTheme="majorHAnsi" w:eastAsia="Calibri" w:hAnsiTheme="majorHAnsi" w:cs="Calibri"/>
                <w:lang w:val="en-US"/>
              </w:rPr>
            </w:pPr>
            <w:ins w:id="7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200385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5.2.1 Provided the FOSS contribution policy permits contributions, a documented procedure exists that governs FOSS contributions.</w:t>
            </w:r>
          </w:p>
          <w:p w14:paraId="0D7F1C3C" w14:textId="39148A52" w:rsidR="005B118C" w:rsidRDefault="005B118C">
            <w:pPr>
              <w:spacing w:line="240" w:lineRule="auto"/>
              <w:rPr>
                <w:rFonts w:asciiTheme="majorHAnsi" w:eastAsia="Calibri" w:hAnsiTheme="majorHAnsi" w:cs="Calibri"/>
                <w:lang w:val="en-US"/>
              </w:rPr>
            </w:pPr>
          </w:p>
          <w:p w14:paraId="640B4ACC" w14:textId="77777777" w:rsidR="00E615A2" w:rsidRPr="00766731" w:rsidRDefault="00E615A2">
            <w:pPr>
              <w:spacing w:line="240" w:lineRule="auto"/>
              <w:rPr>
                <w:rFonts w:asciiTheme="majorHAnsi" w:eastAsia="Calibri" w:hAnsiTheme="majorHAnsi" w:cs="Calibri"/>
                <w:lang w:val="en-US"/>
              </w:rPr>
            </w:pPr>
          </w:p>
          <w:p w14:paraId="606AD22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D0E2B3D" w14:textId="0C8AAD4B" w:rsidR="005B118C" w:rsidRPr="00766731" w:rsidRDefault="00CD55CA">
            <w:pPr>
              <w:spacing w:line="240" w:lineRule="auto"/>
              <w:rPr>
                <w:rFonts w:asciiTheme="majorHAnsi" w:eastAsia="Calibri" w:hAnsiTheme="majorHAnsi" w:cs="Calibri"/>
                <w:lang w:val="en-US"/>
              </w:rPr>
            </w:pPr>
            <w:ins w:id="79"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515" w:type="dxa"/>
            <w:shd w:val="clear" w:color="auto" w:fill="auto"/>
            <w:tcMar>
              <w:top w:w="100" w:type="dxa"/>
              <w:left w:w="100" w:type="dxa"/>
              <w:bottom w:w="100" w:type="dxa"/>
              <w:right w:w="100" w:type="dxa"/>
            </w:tcMar>
          </w:tcPr>
          <w:p w14:paraId="239DBF0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75B5E0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D607C1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985F2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02B6BD6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DCC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5.1.2 Ein dokumentiertes Verfahren, welches alle Software-Mitarbeiter auf die Existenz der Richtlinie für Beiträge zu FOSS aufmerksam macht (z. B. mittels Training, ein internes Wiki oder andere praktische Kommunikationsmethode).</w:t>
            </w:r>
          </w:p>
          <w:p w14:paraId="55FA664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23290A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8E42EDB"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14E67FC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BF9A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769151F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002B12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252C3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7C2927D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E9A60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B93A6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sidRPr="00766731">
              <w:rPr>
                <w:rFonts w:asciiTheme="majorHAnsi" w:eastAsia="Calibri" w:hAnsiTheme="majorHAnsi" w:cs="Calibri"/>
              </w:rPr>
              <w:lastRenderedPageBreak/>
              <w:t>auch ohne Verfahren erfüllt werden würde.</w:t>
            </w:r>
          </w:p>
        </w:tc>
      </w:tr>
    </w:tbl>
    <w:p w14:paraId="7EBAEDD8" w14:textId="77777777" w:rsidR="005B118C" w:rsidRPr="00766731" w:rsidRDefault="005B118C">
      <w:pPr>
        <w:spacing w:line="240" w:lineRule="auto"/>
        <w:rPr>
          <w:rFonts w:asciiTheme="majorHAnsi" w:eastAsia="Calibri" w:hAnsiTheme="majorHAnsi" w:cs="Calibri"/>
        </w:rPr>
      </w:pPr>
    </w:p>
    <w:p w14:paraId="6443655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89292FF"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AB9B932" w14:textId="77777777">
        <w:tc>
          <w:tcPr>
            <w:tcW w:w="4350" w:type="dxa"/>
            <w:shd w:val="clear" w:color="auto" w:fill="auto"/>
            <w:tcMar>
              <w:top w:w="100" w:type="dxa"/>
              <w:left w:w="100" w:type="dxa"/>
              <w:bottom w:w="100" w:type="dxa"/>
              <w:right w:w="100" w:type="dxa"/>
            </w:tcMar>
          </w:tcPr>
          <w:p w14:paraId="7A1DE772" w14:textId="58DB1F51" w:rsidR="005B118C" w:rsidRPr="00766731" w:rsidRDefault="00CD55CA">
            <w:pPr>
              <w:spacing w:line="240" w:lineRule="auto"/>
              <w:rPr>
                <w:rFonts w:asciiTheme="majorHAnsi" w:eastAsia="Calibri" w:hAnsiTheme="majorHAnsi" w:cs="Calibri"/>
                <w:color w:val="6D9EEB"/>
                <w:lang w:val="en-US"/>
              </w:rPr>
            </w:pPr>
            <w:ins w:id="80"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xml:space="preserve">: Certify Adherence to </w:t>
            </w:r>
            <w:proofErr w:type="spellStart"/>
            <w:r w:rsidRPr="00766731">
              <w:rPr>
                <w:rFonts w:asciiTheme="majorHAnsi" w:eastAsia="Calibri" w:hAnsiTheme="majorHAnsi" w:cs="Calibri"/>
                <w:color w:val="6D9EEB"/>
                <w:lang w:val="en-US"/>
              </w:rPr>
              <w:t>OpenChain</w:t>
            </w:r>
            <w:proofErr w:type="spellEnd"/>
            <w:r w:rsidRPr="00766731">
              <w:rPr>
                <w:rFonts w:asciiTheme="majorHAnsi" w:eastAsia="Calibri" w:hAnsiTheme="majorHAnsi" w:cs="Calibri"/>
                <w:color w:val="6D9EEB"/>
                <w:lang w:val="en-US"/>
              </w:rPr>
              <w:t xml:space="preserve"> Requirements</w:t>
            </w:r>
          </w:p>
        </w:tc>
        <w:tc>
          <w:tcPr>
            <w:tcW w:w="4545" w:type="dxa"/>
            <w:shd w:val="clear" w:color="auto" w:fill="auto"/>
            <w:tcMar>
              <w:top w:w="100" w:type="dxa"/>
              <w:left w:w="100" w:type="dxa"/>
              <w:bottom w:w="100" w:type="dxa"/>
              <w:right w:w="100" w:type="dxa"/>
            </w:tcMar>
          </w:tcPr>
          <w:p w14:paraId="6845041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6: Zertifizieren der </w:t>
            </w:r>
            <w:proofErr w:type="spellStart"/>
            <w:r w:rsidRPr="00766731">
              <w:rPr>
                <w:rFonts w:asciiTheme="majorHAnsi" w:eastAsia="Calibri" w:hAnsiTheme="majorHAnsi" w:cs="Calibri"/>
                <w:color w:val="6D9EEB"/>
              </w:rPr>
              <w:t>OpenChain</w:t>
            </w:r>
            <w:proofErr w:type="spellEnd"/>
            <w:r w:rsidRPr="00766731">
              <w:rPr>
                <w:rFonts w:asciiTheme="majorHAnsi" w:eastAsia="Calibri" w:hAnsiTheme="majorHAnsi" w:cs="Calibri"/>
                <w:color w:val="6D9EEB"/>
              </w:rPr>
              <w:t>-Anforderungen</w:t>
            </w:r>
          </w:p>
        </w:tc>
      </w:tr>
      <w:tr w:rsidR="005B118C" w:rsidRPr="00766731" w14:paraId="676566D9" w14:textId="77777777">
        <w:tc>
          <w:tcPr>
            <w:tcW w:w="4350" w:type="dxa"/>
            <w:shd w:val="clear" w:color="auto" w:fill="auto"/>
            <w:tcMar>
              <w:top w:w="100" w:type="dxa"/>
              <w:left w:w="100" w:type="dxa"/>
              <w:bottom w:w="100" w:type="dxa"/>
              <w:right w:w="100" w:type="dxa"/>
            </w:tcMar>
          </w:tcPr>
          <w:p w14:paraId="020295C6" w14:textId="6C928178"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In order for an organization to be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w:t>
            </w:r>
            <w:ins w:id="81"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82"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383881E8" w14:textId="77777777" w:rsidR="005B118C" w:rsidRPr="00766731" w:rsidRDefault="005B118C">
            <w:pPr>
              <w:spacing w:line="240" w:lineRule="auto"/>
              <w:rPr>
                <w:rFonts w:asciiTheme="majorHAnsi" w:eastAsia="Calibri" w:hAnsiTheme="majorHAnsi" w:cs="Calibri"/>
                <w:lang w:val="en-US"/>
              </w:rPr>
            </w:pPr>
          </w:p>
          <w:p w14:paraId="6ADC64DE" w14:textId="164B9324" w:rsidR="005B118C" w:rsidRPr="00766731" w:rsidRDefault="00CD55CA">
            <w:pPr>
              <w:spacing w:line="240" w:lineRule="auto"/>
              <w:rPr>
                <w:rFonts w:asciiTheme="majorHAnsi" w:eastAsia="Calibri" w:hAnsiTheme="majorHAnsi" w:cs="Calibri"/>
                <w:lang w:val="en-US"/>
              </w:rPr>
            </w:pPr>
            <w:ins w:id="83"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4168359" w14:textId="504A50FB"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84"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85"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0EB9B9FD" w14:textId="77777777" w:rsidR="005B118C" w:rsidRPr="00766731" w:rsidRDefault="005B118C">
            <w:pPr>
              <w:spacing w:line="240" w:lineRule="auto"/>
              <w:rPr>
                <w:rFonts w:asciiTheme="majorHAnsi" w:eastAsia="Calibri" w:hAnsiTheme="majorHAnsi" w:cs="Calibri"/>
                <w:lang w:val="en-US"/>
              </w:rPr>
            </w:pPr>
          </w:p>
          <w:p w14:paraId="0620CB6C" w14:textId="77777777" w:rsidR="005B118C" w:rsidRPr="00766731" w:rsidRDefault="005B118C">
            <w:pPr>
              <w:spacing w:line="240" w:lineRule="auto"/>
              <w:rPr>
                <w:rFonts w:asciiTheme="majorHAnsi" w:eastAsia="Calibri" w:hAnsiTheme="majorHAnsi" w:cs="Calibri"/>
                <w:lang w:val="en-US"/>
              </w:rPr>
            </w:pPr>
          </w:p>
          <w:p w14:paraId="33289DA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8355BC6" w14:textId="159ADBA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To ensure that if an organization declares that it has a program that 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that such program has met all the requirements of this specification. The mere meeting of a subset of these requirements would not be considered sufficient.</w:t>
            </w:r>
          </w:p>
          <w:p w14:paraId="3337A935" w14:textId="77777777" w:rsidR="005B118C" w:rsidRPr="00766731" w:rsidRDefault="005B118C">
            <w:pPr>
              <w:spacing w:line="240" w:lineRule="auto"/>
              <w:rPr>
                <w:rFonts w:asciiTheme="majorHAnsi" w:eastAsia="Calibri" w:hAnsiTheme="majorHAnsi" w:cs="Calibri"/>
                <w:lang w:val="en-US"/>
              </w:rPr>
            </w:pPr>
          </w:p>
          <w:p w14:paraId="7963208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 Conformance with this version of the specification will last 18 months from the date conformance validation was achieved. Conformance validation requirements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project’s website.</w:t>
            </w:r>
          </w:p>
          <w:p w14:paraId="6AE2F54A" w14:textId="77777777" w:rsidR="005B118C" w:rsidRPr="00766731" w:rsidRDefault="005B118C">
            <w:pPr>
              <w:spacing w:line="240" w:lineRule="auto"/>
              <w:rPr>
                <w:rFonts w:asciiTheme="majorHAnsi" w:eastAsia="Calibri" w:hAnsiTheme="majorHAnsi" w:cs="Calibri"/>
                <w:lang w:val="en-US"/>
              </w:rPr>
            </w:pPr>
          </w:p>
          <w:p w14:paraId="1FE8FE9D" w14:textId="77777777" w:rsidR="005B118C" w:rsidRPr="00766731" w:rsidRDefault="005B118C">
            <w:pPr>
              <w:spacing w:line="240" w:lineRule="auto"/>
              <w:rPr>
                <w:rFonts w:asciiTheme="majorHAnsi" w:eastAsia="Calibri" w:hAnsiTheme="majorHAnsi" w:cs="Calibri"/>
                <w:lang w:val="en-US"/>
              </w:rPr>
            </w:pPr>
          </w:p>
          <w:p w14:paraId="487C81B6" w14:textId="3687B8BD" w:rsidR="005B118C" w:rsidRPr="00766731" w:rsidRDefault="00CD55CA">
            <w:pPr>
              <w:spacing w:line="240" w:lineRule="auto"/>
              <w:rPr>
                <w:rFonts w:asciiTheme="majorHAnsi" w:eastAsia="Calibri" w:hAnsiTheme="majorHAnsi" w:cs="Calibri"/>
                <w:lang w:val="en-US"/>
              </w:rPr>
            </w:pPr>
            <w:ins w:id="8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B88F13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6.2.1 The organization affirms that a FOSS compliance program exists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1.1 within the past 18 months of achieving conformance validation.</w:t>
            </w:r>
          </w:p>
          <w:p w14:paraId="7F99C8FA" w14:textId="544FE1CC" w:rsidR="005B118C" w:rsidRDefault="005B118C">
            <w:pPr>
              <w:spacing w:line="240" w:lineRule="auto"/>
              <w:rPr>
                <w:rFonts w:asciiTheme="majorHAnsi" w:eastAsia="Calibri" w:hAnsiTheme="majorHAnsi" w:cs="Calibri"/>
                <w:lang w:val="en-US"/>
              </w:rPr>
            </w:pPr>
          </w:p>
          <w:p w14:paraId="17963577" w14:textId="77777777" w:rsidR="00E615A2" w:rsidRPr="00766731" w:rsidRDefault="00E615A2">
            <w:pPr>
              <w:spacing w:line="240" w:lineRule="auto"/>
              <w:rPr>
                <w:rFonts w:asciiTheme="majorHAnsi" w:eastAsia="Calibri" w:hAnsiTheme="majorHAnsi" w:cs="Calibri"/>
                <w:lang w:val="en-US"/>
              </w:rPr>
            </w:pPr>
          </w:p>
          <w:p w14:paraId="49C0197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99E447F" w14:textId="1485A31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87"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w:t>
            </w:r>
            <w:ins w:id="88" w:author="xca4027" w:date="2018-05-25T02:34:00Z">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time. This requirement ensures that the program’s supporting processes and controls do not erode </w:t>
            </w:r>
            <w:ins w:id="89"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77B69A8B"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3353C19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00C863E5"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2F371B9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02975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019611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 xml:space="preserve">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751EA70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3FA4E5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49B8D90" w14:textId="1DA4BD1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Lediglich Teile der Anforderungen zu erfüllen, wird nicht als ausreichend angesehen werden</w:t>
            </w:r>
            <w:ins w:id="90" w:author="xca4027" w:date="2018-05-29T00:43:00Z">
              <w:r w:rsidRPr="00766731">
                <w:rPr>
                  <w:rFonts w:asciiTheme="majorHAnsi" w:eastAsia="Calibri" w:hAnsiTheme="majorHAnsi" w:cs="Calibri"/>
                </w:rPr>
                <w:t>.</w:t>
              </w:r>
            </w:ins>
          </w:p>
          <w:p w14:paraId="7E9284C2" w14:textId="4D2E2D82" w:rsidR="005B118C" w:rsidRDefault="005B118C">
            <w:pPr>
              <w:widowControl w:val="0"/>
              <w:pBdr>
                <w:top w:val="nil"/>
                <w:left w:val="nil"/>
                <w:bottom w:val="nil"/>
                <w:right w:val="nil"/>
                <w:between w:val="nil"/>
              </w:pBdr>
              <w:spacing w:line="240" w:lineRule="auto"/>
              <w:rPr>
                <w:rFonts w:asciiTheme="majorHAnsi" w:eastAsia="Calibri" w:hAnsiTheme="majorHAnsi" w:cs="Calibri"/>
              </w:rPr>
            </w:pPr>
          </w:p>
          <w:p w14:paraId="7F94C3A4"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p>
          <w:p w14:paraId="55FBF03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3D3AB9C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0F50A2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393BA1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1.1 während der vergangenen 18 Monate seit Erreichen der Validierung der Konformität erfüllt.</w:t>
            </w:r>
          </w:p>
          <w:p w14:paraId="32D751DA"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73A45B86" w14:textId="6FD754A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5823E3" w14:textId="05C8AD7B"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1557D0B" w14:textId="77777777">
        <w:tc>
          <w:tcPr>
            <w:tcW w:w="4514" w:type="dxa"/>
            <w:shd w:val="clear" w:color="auto" w:fill="auto"/>
            <w:tcMar>
              <w:top w:w="100" w:type="dxa"/>
              <w:left w:w="100" w:type="dxa"/>
              <w:bottom w:w="100" w:type="dxa"/>
              <w:right w:w="100" w:type="dxa"/>
            </w:tcMar>
          </w:tcPr>
          <w:p w14:paraId="7C8BFC9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 xml:space="preserve">Appendix I: Language </w:t>
            </w:r>
            <w:proofErr w:type="spellStart"/>
            <w:r w:rsidRPr="00766731">
              <w:rPr>
                <w:rFonts w:asciiTheme="majorHAnsi" w:eastAsia="Calibri" w:hAnsiTheme="majorHAnsi" w:cs="Calibri"/>
                <w:color w:val="6D9EEB"/>
              </w:rPr>
              <w:t>Translations</w:t>
            </w:r>
            <w:proofErr w:type="spellEnd"/>
          </w:p>
        </w:tc>
        <w:tc>
          <w:tcPr>
            <w:tcW w:w="4515" w:type="dxa"/>
            <w:shd w:val="clear" w:color="auto" w:fill="auto"/>
            <w:tcMar>
              <w:top w:w="100" w:type="dxa"/>
              <w:left w:w="100" w:type="dxa"/>
              <w:bottom w:w="100" w:type="dxa"/>
              <w:right w:w="100" w:type="dxa"/>
            </w:tcMar>
          </w:tcPr>
          <w:p w14:paraId="21666C4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6FD83C65" w14:textId="77777777">
        <w:tc>
          <w:tcPr>
            <w:tcW w:w="4514" w:type="dxa"/>
            <w:shd w:val="clear" w:color="auto" w:fill="auto"/>
            <w:tcMar>
              <w:top w:w="100" w:type="dxa"/>
              <w:left w:w="100" w:type="dxa"/>
              <w:bottom w:w="100" w:type="dxa"/>
              <w:right w:w="100" w:type="dxa"/>
            </w:tcMar>
          </w:tcPr>
          <w:p w14:paraId="77AAFC3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 specification webpage.</w:t>
            </w:r>
          </w:p>
        </w:tc>
        <w:tc>
          <w:tcPr>
            <w:tcW w:w="4515" w:type="dxa"/>
            <w:shd w:val="clear" w:color="auto" w:fill="auto"/>
            <w:tcMar>
              <w:top w:w="100" w:type="dxa"/>
              <w:left w:w="100" w:type="dxa"/>
              <w:bottom w:w="100" w:type="dxa"/>
              <w:right w:w="100" w:type="dxa"/>
            </w:tcMar>
          </w:tcPr>
          <w:p w14:paraId="759BAA1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tc>
      </w:tr>
    </w:tbl>
    <w:p w14:paraId="5591D006"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4"/>
      <w:footerReference w:type="default" r:id="rId15"/>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fan Thanheiser" w:date="2018-06-12T17:22:00Z" w:initials="">
    <w:p w14:paraId="7D66F950" w14:textId="77777777" w:rsidR="004F1507" w:rsidRDefault="004F1507">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4" w:author="xca4027" w:date="2018-07-02T10:54:00Z" w:initials="ST">
    <w:p w14:paraId="3C3A5620" w14:textId="175766BB" w:rsidR="0014427B" w:rsidRDefault="0014427B">
      <w:pPr>
        <w:pStyle w:val="Kommentartext"/>
      </w:pPr>
      <w:r>
        <w:rPr>
          <w:rStyle w:val="Kommentarzeichen"/>
        </w:rPr>
        <w:annotationRef/>
      </w:r>
      <w:r>
        <w:t>„Einleitung eng am Original“</w:t>
      </w:r>
    </w:p>
  </w:comment>
  <w:comment w:id="6" w:author="xca4027" w:date="2018-07-02T10:54:00Z" w:initials="ST">
    <w:p w14:paraId="5D518430" w14:textId="7B86C6DA" w:rsidR="0014427B" w:rsidRDefault="0014427B">
      <w:pPr>
        <w:pStyle w:val="Kommentartext"/>
      </w:pPr>
      <w:r>
        <w:t>„</w:t>
      </w:r>
      <w:r>
        <w:rPr>
          <w:rStyle w:val="Kommentarzeichen"/>
        </w:rPr>
        <w:annotationRef/>
      </w:r>
      <w:r>
        <w:t>Einleitung freiere Übersetzung“</w:t>
      </w:r>
    </w:p>
  </w:comment>
  <w:comment w:id="7" w:author="Stefan" w:date="2018-06-08T23:12:00Z" w:initials="">
    <w:p w14:paraId="29B10DF2"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„Zugelieferte Software“ ist ein definierter Term im Rahmen der Spezifikation. Vielleicht „Insbesondere die zweite Beobachtung führte zu einem Vertrauensverlust bzgl. Konsistenz und Qualität hinsichtlich der - die jeweils Zugelieferte Software begleitenden - Compliance-Artefakte.“?</w:t>
      </w:r>
    </w:p>
  </w:comment>
  <w:comment w:id="8" w:author="Jan Thielscher" w:date="2018-06-14T14:09:00Z" w:initials="">
    <w:p w14:paraId="0870B4E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Können wir gerne so übernehmen. vermutlich sollten wir dann aber auch die stehenden Begriffe noch vor die Einleitung hängen oder aber einen Link auf diese (bspw. Fußnote) einfügen.</w:t>
      </w:r>
    </w:p>
  </w:comment>
  <w:comment w:id="9" w:author="Stefan Thanheiser" w:date="2018-06-15T07:42:00Z" w:initials="">
    <w:p w14:paraId="66D8363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Ich würde vermuten, dass ein Umordnen der Dokumentstruktur gegenüber dem Original (durch das Voranstellen der </w:t>
      </w:r>
      <w:proofErr w:type="spellStart"/>
      <w:r>
        <w:rPr>
          <w:color w:val="000000"/>
        </w:rPr>
        <w:t>Begriffdefinitionen</w:t>
      </w:r>
      <w:proofErr w:type="spellEnd"/>
      <w:r>
        <w:rPr>
          <w:color w:val="000000"/>
        </w:rPr>
        <w:t>) im Kontext einer "Übersetzung" zu weit geht - und vielleicht Probleme im Rahmen der Abnahme erzeugt. Hier wissen aber die Kolleginnen vielleicht mehr, die sich mit der 1.1er Übersetzung beschäftigt haben.</w:t>
      </w:r>
    </w:p>
    <w:p w14:paraId="0FA5B0D5" w14:textId="77777777" w:rsidR="00766731" w:rsidRDefault="00766731" w:rsidP="00766731">
      <w:pPr>
        <w:widowControl w:val="0"/>
        <w:pBdr>
          <w:top w:val="nil"/>
          <w:left w:val="nil"/>
          <w:bottom w:val="nil"/>
          <w:right w:val="nil"/>
          <w:between w:val="nil"/>
        </w:pBdr>
        <w:spacing w:line="240" w:lineRule="auto"/>
        <w:rPr>
          <w:color w:val="000000"/>
        </w:rPr>
      </w:pPr>
    </w:p>
    <w:p w14:paraId="627D99B8"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Aber ja: ein "Marker" für feststehende Begriffe wäre (auch im Original) von Vorteil, um solche klarer herauszustellen. In anderen Dokumenten findet sich hier bei zentralen Begriffen z.B. ein vorangestellter Pfeil ("→"). Diesen aber nun isoliert in der deutschen Übersetzung einzufügen, überschreitet nach meinem Bauchgefühl schon wieder die Grenzen einer "Übersetzung".</w:t>
      </w:r>
    </w:p>
  </w:comment>
  <w:comment w:id="10" w:author="Stefan" w:date="2018-06-08T23:21:00Z" w:initials="">
    <w:p w14:paraId="2F285FF8"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habe ich eher das Bild innerhalb der Kette im Kopf, zwischen deren Kettengliedern Software ausgetauscht wird. Vielleicht „Vision: eine Supply Chain, innerhalb derer Freie und Open Source Software (FOSS) mit vertrauenswürdigen und konsistenten Compliance-Information ausgeliefert wird.“?</w:t>
      </w:r>
    </w:p>
  </w:comment>
  <w:comment w:id="11" w:author="Jan Thielscher" w:date="2018-06-14T14:16:00Z" w:initials="">
    <w:p w14:paraId="3AF68B4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D'accord. Um die Sicht auf die Teilnehmer zu stärken, wäre hier vielleicht "entlang derer FOSS mit vertrauenswürdigen und konsistenten Compliance-Informationen erzeugt und weitergegeben wird."</w:t>
      </w:r>
    </w:p>
  </w:comment>
  <w:comment w:id="12" w:author="Stefan Thanheiser" w:date="2018-06-15T07:44:00Z" w:initials="">
    <w:p w14:paraId="1F4A08F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Einverstanden.</w:t>
      </w:r>
    </w:p>
  </w:comment>
  <w:comment w:id="13" w:author="Stefan Thanheiser" w:date="2018-06-15T07:45:00Z" w:initials="">
    <w:p w14:paraId="7647EF2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...und geändert.</w:t>
      </w:r>
    </w:p>
  </w:comment>
  <w:comment w:id="15" w:author="Stefan" w:date="2018-06-08T23:33:00Z" w:initials="">
    <w:p w14:paraId="40AFC20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knabbere ich etwas an Wort „</w:t>
      </w:r>
      <w:proofErr w:type="spellStart"/>
      <w:r>
        <w:rPr>
          <w:color w:val="000000"/>
        </w:rPr>
        <w:t>collateral</w:t>
      </w:r>
      <w:proofErr w:type="spellEnd"/>
      <w:r>
        <w:rPr>
          <w:color w:val="000000"/>
        </w:rPr>
        <w:t>“. Wörtlich übersetzt „Sicherungsgegenstand“. Hier denke ich für den Fall der Self-</w:t>
      </w:r>
      <w:proofErr w:type="spellStart"/>
      <w:r>
        <w:rPr>
          <w:color w:val="000000"/>
        </w:rPr>
        <w:t>Certification</w:t>
      </w:r>
      <w:proofErr w:type="spellEnd"/>
      <w:r>
        <w:rPr>
          <w:color w:val="000000"/>
        </w:rPr>
        <w:t xml:space="preserve"> an die </w:t>
      </w:r>
      <w:proofErr w:type="spellStart"/>
      <w:r>
        <w:rPr>
          <w:color w:val="000000"/>
        </w:rPr>
        <w:t>OpenChain</w:t>
      </w:r>
      <w:proofErr w:type="spellEnd"/>
      <w:r>
        <w:rPr>
          <w:color w:val="000000"/>
        </w:rPr>
        <w:t xml:space="preserve"> als Sicherungsnehmer, welche vom Unternehmen als Sicherungsgeber als Sicherungsgegenstand den Nachweis fordert, dass der </w:t>
      </w:r>
      <w:proofErr w:type="spellStart"/>
      <w:r>
        <w:rPr>
          <w:color w:val="000000"/>
        </w:rPr>
        <w:t>OpenChain</w:t>
      </w:r>
      <w:proofErr w:type="spellEnd"/>
      <w:r>
        <w:rPr>
          <w:color w:val="000000"/>
        </w:rPr>
        <w:t>-Spezifikation Folge geleistet wird (durch „Vorzeigen“ des Verifikationsmaterials).</w:t>
      </w:r>
    </w:p>
    <w:p w14:paraId="31B36C5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Mein Vorschlag:</w:t>
      </w:r>
    </w:p>
    <w:p w14:paraId="4B514C95"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„Mission: Aufstellen von Anforderungen, um einen </w:t>
      </w:r>
      <w:proofErr w:type="spellStart"/>
      <w:r>
        <w:rPr>
          <w:color w:val="000000"/>
        </w:rPr>
        <w:t>einen</w:t>
      </w:r>
      <w:proofErr w:type="spellEnd"/>
      <w:r>
        <w:rPr>
          <w:color w:val="000000"/>
        </w:rPr>
        <w:t xml:space="preserve"> effektiven Umgang mit Freier und Open-Source-Software (FOSS) durch Mitglieder der Software Supply Chain zu erreichen – und zwar so, dass Anforderungen und zugehörige Erfüllungsnachweise gemeinsam und offen von Vertretern der Software Supply Chain, der Open Source Community und von Hochschulen entwickelt werden.“</w:t>
      </w:r>
    </w:p>
  </w:comment>
  <w:comment w:id="16" w:author="Jan Thielscher" w:date="2018-06-14T14:20:00Z" w:initials="">
    <w:p w14:paraId="08F3C25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Ja, finde ich gut. Wenn es tatsächlich das Ziel ist, bspw. einen </w:t>
      </w:r>
      <w:proofErr w:type="spellStart"/>
      <w:r>
        <w:rPr>
          <w:color w:val="000000"/>
        </w:rPr>
        <w:t>BoM</w:t>
      </w:r>
      <w:proofErr w:type="spellEnd"/>
      <w:r>
        <w:rPr>
          <w:color w:val="000000"/>
        </w:rPr>
        <w:t xml:space="preserve">-Standard zu erzeugen, dann halte ich das für richtig. </w:t>
      </w:r>
      <w:proofErr w:type="spellStart"/>
      <w:r>
        <w:rPr>
          <w:color w:val="000000"/>
        </w:rPr>
        <w:t>Sowiet</w:t>
      </w:r>
      <w:proofErr w:type="spellEnd"/>
      <w:r>
        <w:rPr>
          <w:color w:val="000000"/>
        </w:rPr>
        <w:t xml:space="preserve"> ich das bisher sehe, gibt es aber nur Anforderungen an den Prozess, nicht jedoch die Artefakte, oder?</w:t>
      </w:r>
    </w:p>
  </w:comment>
  <w:comment w:id="17" w:author="Stefan Thanheiser" w:date="2018-06-15T07:51:00Z" w:initials="">
    <w:p w14:paraId="0A72CDF6"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w:t>
      </w:r>
      <w:proofErr w:type="spellStart"/>
      <w:r>
        <w:rPr>
          <w:rFonts w:ascii="Arial Unicode MS" w:eastAsia="Arial Unicode MS" w:hAnsi="Arial Unicode MS" w:cs="Arial Unicode MS"/>
          <w:color w:val="000000"/>
        </w:rPr>
        <w:t>collateral</w:t>
      </w:r>
      <w:proofErr w:type="spellEnd"/>
      <w:r>
        <w:rPr>
          <w:rFonts w:ascii="Arial Unicode MS" w:eastAsia="Arial Unicode MS" w:hAnsi="Arial Unicode MS" w:cs="Arial Unicode MS"/>
          <w:color w:val="000000"/>
        </w:rPr>
        <w:t xml:space="preserve">" beziehe ich von meiner Seite hier nicht auf die dann tatsächlich innerhalb </w:t>
      </w:r>
      <w:proofErr w:type="gramStart"/>
      <w:r>
        <w:rPr>
          <w:rFonts w:ascii="Arial Unicode MS" w:eastAsia="Arial Unicode MS" w:hAnsi="Arial Unicode MS" w:cs="Arial Unicode MS"/>
          <w:color w:val="000000"/>
        </w:rPr>
        <w:t>der Supply</w:t>
      </w:r>
      <w:proofErr w:type="gramEnd"/>
      <w:r>
        <w:rPr>
          <w:rFonts w:ascii="Arial Unicode MS" w:eastAsia="Arial Unicode MS" w:hAnsi="Arial Unicode MS" w:cs="Arial Unicode MS"/>
          <w:color w:val="000000"/>
        </w:rPr>
        <w:t xml:space="preserve"> Chain dann (hoffentlich!) wandernden →Compliance-Artefakte, sondern auf das zu den einzelnen Spezifikations-Anforderungen gehörige →Verifikationsmaterial, welches das "Sicherungsmaterial" für den Nachweis einer </w:t>
      </w:r>
      <w:proofErr w:type="spellStart"/>
      <w:r>
        <w:rPr>
          <w:rFonts w:ascii="Arial Unicode MS" w:eastAsia="Arial Unicode MS" w:hAnsi="Arial Unicode MS" w:cs="Arial Unicode MS"/>
          <w:color w:val="000000"/>
        </w:rPr>
        <w:t>OpenChain</w:t>
      </w:r>
      <w:proofErr w:type="spellEnd"/>
      <w:r>
        <w:rPr>
          <w:rFonts w:ascii="Arial Unicode MS" w:eastAsia="Arial Unicode MS" w:hAnsi="Arial Unicode MS" w:cs="Arial Unicode MS"/>
          <w:color w:val="000000"/>
        </w:rPr>
        <w:t>-Konformität ist.</w:t>
      </w:r>
    </w:p>
  </w:comment>
  <w:comment w:id="18" w:author="Jan Thielscher" w:date="2018-06-01T07:48:00Z" w:initials="">
    <w:p w14:paraId="3FB9F8C3"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Wollen wir hier im Englischen bleiben oder lieber auf das deutsche „</w:t>
      </w:r>
      <w:proofErr w:type="spellStart"/>
      <w:r>
        <w:rPr>
          <w:color w:val="000000"/>
        </w:rPr>
        <w:t>OpenChain</w:t>
      </w:r>
      <w:proofErr w:type="spellEnd"/>
      <w:r>
        <w:rPr>
          <w:color w:val="000000"/>
        </w:rPr>
        <w:t xml:space="preserve"> konform“ schwenken? Mir wäre letzteres, glaube </w:t>
      </w:r>
      <w:proofErr w:type="gramStart"/>
      <w:r>
        <w:rPr>
          <w:color w:val="000000"/>
        </w:rPr>
        <w:t>ich ,</w:t>
      </w:r>
      <w:proofErr w:type="gramEnd"/>
      <w:r>
        <w:rPr>
          <w:color w:val="000000"/>
        </w:rPr>
        <w:t xml:space="preserve"> gefälliger...?</w:t>
      </w:r>
    </w:p>
  </w:comment>
  <w:comment w:id="19" w:author="Stefan Thanheiser" w:date="2018-06-15T08:19:00Z" w:initials="">
    <w:p w14:paraId="5C892AA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Vielleicht unterstützendes Argument für Beibehaltung des englischen Begriffes: Mit erfolgreichem Abschluss der Self-</w:t>
      </w:r>
      <w:proofErr w:type="spellStart"/>
      <w:r>
        <w:rPr>
          <w:color w:val="000000"/>
        </w:rPr>
        <w:t>Certification</w:t>
      </w:r>
      <w:proofErr w:type="spellEnd"/>
      <w:r>
        <w:rPr>
          <w:color w:val="000000"/>
        </w:rPr>
        <w:t xml:space="preserve"> erhält ein Unternehmen einen "Patch" mit der Aufschrift "</w:t>
      </w:r>
      <w:proofErr w:type="spellStart"/>
      <w:r>
        <w:rPr>
          <w:color w:val="000000"/>
        </w:rPr>
        <w:t>Openchain</w:t>
      </w:r>
      <w:proofErr w:type="spellEnd"/>
      <w:r>
        <w:rPr>
          <w:color w:val="000000"/>
        </w:rPr>
        <w:t xml:space="preserve"> </w:t>
      </w:r>
      <w:proofErr w:type="spellStart"/>
      <w:r>
        <w:rPr>
          <w:color w:val="000000"/>
        </w:rPr>
        <w:t>Conformance</w:t>
      </w:r>
      <w:proofErr w:type="spellEnd"/>
      <w:r>
        <w:rPr>
          <w:color w:val="000000"/>
        </w:rPr>
        <w:t>" mit Angabe der erfüllten Version (siehe https://www.openchainproject.org/openchain-conformant - diese wohl "alte" Seite ist aber nur über Umwege zu erreichen). Auf der Internetseite spricht OC selbst von "</w:t>
      </w:r>
      <w:proofErr w:type="spellStart"/>
      <w:r>
        <w:rPr>
          <w:color w:val="000000"/>
        </w:rPr>
        <w:t>OpenChain</w:t>
      </w:r>
      <w:proofErr w:type="spellEnd"/>
      <w:r>
        <w:rPr>
          <w:color w:val="000000"/>
        </w:rPr>
        <w:t xml:space="preserve"> </w:t>
      </w:r>
      <w:proofErr w:type="spellStart"/>
      <w:r>
        <w:rPr>
          <w:color w:val="000000"/>
        </w:rPr>
        <w:t>Conformant</w:t>
      </w:r>
      <w:proofErr w:type="spellEnd"/>
      <w:r>
        <w:rPr>
          <w:color w:val="000000"/>
        </w:rPr>
        <w:t xml:space="preserve"> </w:t>
      </w:r>
      <w:proofErr w:type="spellStart"/>
      <w:r>
        <w:rPr>
          <w:color w:val="000000"/>
        </w:rPr>
        <w:t>Program</w:t>
      </w:r>
      <w:proofErr w:type="spellEnd"/>
      <w:proofErr w:type="gramStart"/>
      <w:r>
        <w:rPr>
          <w:color w:val="000000"/>
        </w:rPr>
        <w:t>" ,</w:t>
      </w:r>
      <w:proofErr w:type="gramEnd"/>
      <w:r>
        <w:rPr>
          <w:color w:val="000000"/>
        </w:rPr>
        <w:t xml:space="preserve"> wie es auch später im Glossar definiert ist.</w:t>
      </w:r>
    </w:p>
    <w:p w14:paraId="153726E3" w14:textId="77777777" w:rsidR="00766731" w:rsidRDefault="00766731" w:rsidP="00766731">
      <w:pPr>
        <w:widowControl w:val="0"/>
        <w:pBdr>
          <w:top w:val="nil"/>
          <w:left w:val="nil"/>
          <w:bottom w:val="nil"/>
          <w:right w:val="nil"/>
          <w:between w:val="nil"/>
        </w:pBdr>
        <w:spacing w:line="240" w:lineRule="auto"/>
        <w:rPr>
          <w:color w:val="000000"/>
        </w:rPr>
      </w:pPr>
    </w:p>
    <w:p w14:paraId="7FDB857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==&gt; Wenn, dann sollten wir hier den Begriff heranziehen, wie wir ihn später im Glossar als Übersetzung von "</w:t>
      </w:r>
      <w:proofErr w:type="spellStart"/>
      <w:r>
        <w:rPr>
          <w:color w:val="000000"/>
        </w:rPr>
        <w:t>OpenChain</w:t>
      </w:r>
      <w:proofErr w:type="spellEnd"/>
      <w:r>
        <w:rPr>
          <w:color w:val="000000"/>
        </w:rPr>
        <w:t xml:space="preserve"> </w:t>
      </w:r>
      <w:proofErr w:type="spellStart"/>
      <w:r>
        <w:rPr>
          <w:color w:val="000000"/>
        </w:rPr>
        <w:t>Conformant</w:t>
      </w:r>
      <w:proofErr w:type="spellEnd"/>
      <w:r>
        <w:rPr>
          <w:color w:val="000000"/>
        </w:rPr>
        <w:t xml:space="preserve"> </w:t>
      </w:r>
      <w:proofErr w:type="spellStart"/>
      <w:r>
        <w:rPr>
          <w:color w:val="000000"/>
        </w:rPr>
        <w:t>Program</w:t>
      </w:r>
      <w:proofErr w:type="spellEnd"/>
      <w:r>
        <w:rPr>
          <w:color w:val="000000"/>
        </w:rPr>
        <w:t>" heranziehen. Im Moment ist dieser Begriff nicht übersetzt. Kandidat wäre "</w:t>
      </w:r>
      <w:proofErr w:type="spellStart"/>
      <w:r>
        <w:rPr>
          <w:color w:val="000000"/>
        </w:rPr>
        <w:t>OpenChain</w:t>
      </w:r>
      <w:proofErr w:type="spellEnd"/>
      <w:r>
        <w:rPr>
          <w:color w:val="000000"/>
        </w:rPr>
        <w:t>-konformes Programm".</w:t>
      </w:r>
    </w:p>
  </w:comment>
  <w:comment w:id="51" w:author="Jan Thielscher" w:date="2018-06-14T15:00:00Z" w:initials="">
    <w:p w14:paraId="10D32A84" w14:textId="77777777" w:rsidR="00CD55CA" w:rsidRDefault="00CD55CA">
      <w:pPr>
        <w:widowControl w:val="0"/>
        <w:pBdr>
          <w:top w:val="nil"/>
          <w:left w:val="nil"/>
          <w:bottom w:val="nil"/>
          <w:right w:val="nil"/>
          <w:between w:val="nil"/>
        </w:pBdr>
        <w:spacing w:line="240" w:lineRule="auto"/>
        <w:rPr>
          <w:color w:val="000000"/>
        </w:rPr>
      </w:pPr>
      <w:r>
        <w:rPr>
          <w:color w:val="000000"/>
        </w:rPr>
        <w:t>Hier würde ich nicht "extern" sondern "einer nach außen bekannt zu machenden" verwenden wollen</w:t>
      </w:r>
    </w:p>
  </w:comment>
  <w:comment w:id="52" w:author="Anonymous" w:date="2018-06-27T09:10:00Z" w:initials="">
    <w:p w14:paraId="1012BF3B" w14:textId="77777777" w:rsidR="00CD55CA" w:rsidRDefault="00CD55CA">
      <w:pPr>
        <w:widowControl w:val="0"/>
        <w:pBdr>
          <w:top w:val="nil"/>
          <w:left w:val="nil"/>
          <w:bottom w:val="nil"/>
          <w:right w:val="nil"/>
          <w:between w:val="nil"/>
        </w:pBdr>
        <w:spacing w:line="240" w:lineRule="auto"/>
        <w:rPr>
          <w:color w:val="000000"/>
        </w:rPr>
      </w:pPr>
      <w:r>
        <w:rPr>
          <w:color w:val="000000"/>
        </w:rPr>
        <w:t>Steffi: absolut, sonst ist es irreführend die Stelle quasi von extern betreuen zu lassen</w:t>
      </w:r>
    </w:p>
  </w:comment>
  <w:comment w:id="59" w:author="Stefan Thanheiser" w:date="2018-06-15T08:55:00Z" w:initials="">
    <w:p w14:paraId="1C116B9F" w14:textId="62965FC8" w:rsidR="00CD55CA" w:rsidRDefault="00CD55CA">
      <w:pPr>
        <w:widowControl w:val="0"/>
        <w:pBdr>
          <w:top w:val="nil"/>
          <w:left w:val="nil"/>
          <w:bottom w:val="nil"/>
          <w:right w:val="nil"/>
          <w:between w:val="nil"/>
        </w:pBdr>
        <w:spacing w:line="240" w:lineRule="auto"/>
        <w:rPr>
          <w:color w:val="000000"/>
        </w:rPr>
      </w:pPr>
      <w:r>
        <w:rPr>
          <w:color w:val="000000"/>
        </w:rPr>
        <w:t>Vielleicht "Enthält FOSS mit Verpflichtungen hinsichtlich einer Nennung bzw. Zuschreibung der Urheberschaft"?</w:t>
      </w:r>
    </w:p>
    <w:p w14:paraId="635A639D" w14:textId="77777777" w:rsidR="00CD55CA" w:rsidRDefault="00CD55CA">
      <w:pPr>
        <w:widowControl w:val="0"/>
        <w:pBdr>
          <w:top w:val="nil"/>
          <w:left w:val="nil"/>
          <w:bottom w:val="nil"/>
          <w:right w:val="nil"/>
          <w:between w:val="nil"/>
        </w:pBdr>
        <w:spacing w:line="240" w:lineRule="auto"/>
        <w:rPr>
          <w:color w:val="000000"/>
        </w:rPr>
      </w:pPr>
      <w:r>
        <w:rPr>
          <w:color w:val="000000"/>
        </w:rPr>
        <w:t>Ist zwar lang, aber ein wenig "eingedeutschter" und beinhaltet vielleicht auch (die zumindest mir bei schneller Recherche "vor die Flinte gelaufenen") Rechtsbegriffe.</w:t>
      </w:r>
    </w:p>
  </w:comment>
  <w:comment w:id="60" w:author="Stefanie Pors" w:date="2018-07-06T14:31:00Z" w:initials="PS">
    <w:p w14:paraId="02653660" w14:textId="4C8F3515" w:rsidR="0062455B" w:rsidRDefault="0062455B">
      <w:pPr>
        <w:pStyle w:val="Kommentartext"/>
      </w:pPr>
      <w:r>
        <w:rPr>
          <w:rStyle w:val="Kommentarzeichen"/>
        </w:rPr>
        <w:annotationRef/>
      </w:r>
      <w:r>
        <w:t>Ich stimme dem Vorschlag zu: Nennung und Zuschreibung der Urheberschaft, vermutlich genügt auch nur Nennung.</w:t>
      </w:r>
    </w:p>
  </w:comment>
  <w:comment w:id="61" w:author="Stefan" w:date="2018-08-16T22:12:00Z" w:initials="S">
    <w:p w14:paraId="72E974BB" w14:textId="5DDBA965" w:rsidR="003F6318" w:rsidRDefault="003F6318">
      <w:pPr>
        <w:pStyle w:val="Kommentartext"/>
      </w:pPr>
      <w:r>
        <w:rPr>
          <w:rStyle w:val="Kommentarzeichen"/>
        </w:rPr>
        <w:annotationRef/>
      </w:r>
      <w:r>
        <w:t>Habe nun mal „Verpflichtungen hinsichtlich einer Nennung der Urheberschaft“ eingebaut.</w:t>
      </w:r>
    </w:p>
  </w:comment>
  <w:comment w:id="70" w:author="Stefanie Pors" w:date="2018-07-06T14:32:00Z" w:initials="PS">
    <w:p w14:paraId="2CF444D1" w14:textId="09E25906" w:rsidR="0062455B" w:rsidRDefault="0062455B">
      <w:pPr>
        <w:pStyle w:val="Kommentartext"/>
      </w:pPr>
      <w:r>
        <w:rPr>
          <w:rStyle w:val="Kommentarzeichen"/>
        </w:rPr>
        <w:annotationRef/>
      </w:r>
      <w:r>
        <w:t xml:space="preserve">„Zu erstellen“ – um am </w:t>
      </w:r>
      <w:proofErr w:type="spellStart"/>
      <w:r>
        <w:t>create</w:t>
      </w:r>
      <w:proofErr w:type="spellEnd"/>
      <w:r>
        <w:t xml:space="preserve"> zu bleiben? Zusammenzustellen, kling nach „aus verschiedenen </w:t>
      </w:r>
      <w:proofErr w:type="spellStart"/>
      <w:r>
        <w:t>quellen</w:t>
      </w:r>
      <w:proofErr w:type="spellEnd"/>
      <w:r>
        <w:t>“</w:t>
      </w:r>
    </w:p>
  </w:comment>
  <w:comment w:id="71" w:author="Stefan" w:date="2018-08-16T22:14:00Z" w:initials="S">
    <w:p w14:paraId="4EFE7682" w14:textId="4F3C4956" w:rsidR="003F6318" w:rsidRDefault="003F6318">
      <w:pPr>
        <w:pStyle w:val="Kommentartext"/>
      </w:pPr>
      <w:r>
        <w:rPr>
          <w:rStyle w:val="Kommentarzeichen"/>
        </w:rPr>
        <w:annotationRef/>
      </w:r>
      <w:r>
        <w:t>D’accord.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6F950" w15:done="0"/>
  <w15:commentEx w15:paraId="3C3A5620" w15:done="0"/>
  <w15:commentEx w15:paraId="5D518430" w15:done="0"/>
  <w15:commentEx w15:paraId="29B10DF2" w15:done="0"/>
  <w15:commentEx w15:paraId="0870B4E4" w15:done="0"/>
  <w15:commentEx w15:paraId="627D99B8" w15:done="0"/>
  <w15:commentEx w15:paraId="2F285FF8" w15:done="0"/>
  <w15:commentEx w15:paraId="3AF68B47" w15:done="0"/>
  <w15:commentEx w15:paraId="1F4A08FF" w15:done="0"/>
  <w15:commentEx w15:paraId="7647EF2F" w15:done="0"/>
  <w15:commentEx w15:paraId="4B514C95" w15:done="0"/>
  <w15:commentEx w15:paraId="08F3C254" w15:done="0"/>
  <w15:commentEx w15:paraId="0A72CDF6" w15:done="0"/>
  <w15:commentEx w15:paraId="3FB9F8C3" w15:done="0"/>
  <w15:commentEx w15:paraId="7FDB857D" w15:done="0"/>
  <w15:commentEx w15:paraId="10D32A84" w15:done="0"/>
  <w15:commentEx w15:paraId="1012BF3B" w15:done="0"/>
  <w15:commentEx w15:paraId="635A639D" w15:done="0"/>
  <w15:commentEx w15:paraId="02653660" w15:paraIdParent="635A639D" w15:done="0"/>
  <w15:commentEx w15:paraId="72E974BB" w15:paraIdParent="635A639D" w15:done="0"/>
  <w15:commentEx w15:paraId="2CF444D1" w15:done="0"/>
  <w15:commentEx w15:paraId="4EFE7682" w15:paraIdParent="2CF444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6F950" w16cid:durableId="1EE47B34"/>
  <w16cid:commentId w16cid:paraId="3C3A5620" w16cid:durableId="1EE482DF"/>
  <w16cid:commentId w16cid:paraId="5D518430" w16cid:durableId="1EE482EE"/>
  <w16cid:commentId w16cid:paraId="29B10DF2" w16cid:durableId="1EE47B35"/>
  <w16cid:commentId w16cid:paraId="0870B4E4" w16cid:durableId="1EE47B36"/>
  <w16cid:commentId w16cid:paraId="627D99B8" w16cid:durableId="1EE47B37"/>
  <w16cid:commentId w16cid:paraId="2F285FF8" w16cid:durableId="1EE47B3A"/>
  <w16cid:commentId w16cid:paraId="3AF68B47" w16cid:durableId="1EE47B3B"/>
  <w16cid:commentId w16cid:paraId="1F4A08FF" w16cid:durableId="1EE47B3C"/>
  <w16cid:commentId w16cid:paraId="7647EF2F" w16cid:durableId="1EE47B3D"/>
  <w16cid:commentId w16cid:paraId="4B514C95" w16cid:durableId="1EE47B3E"/>
  <w16cid:commentId w16cid:paraId="08F3C254" w16cid:durableId="1EE47B3F"/>
  <w16cid:commentId w16cid:paraId="0A72CDF6" w16cid:durableId="1EE47B40"/>
  <w16cid:commentId w16cid:paraId="3FB9F8C3" w16cid:durableId="1EE47B43"/>
  <w16cid:commentId w16cid:paraId="7FDB857D" w16cid:durableId="1EE47B44"/>
  <w16cid:commentId w16cid:paraId="10D32A84" w16cid:durableId="1EE47B50"/>
  <w16cid:commentId w16cid:paraId="1012BF3B" w16cid:durableId="1EE47B51"/>
  <w16cid:commentId w16cid:paraId="635A639D" w16cid:durableId="1EE47B57"/>
  <w16cid:commentId w16cid:paraId="02653660" w16cid:durableId="1F20751B"/>
  <w16cid:commentId w16cid:paraId="72E974BB" w16cid:durableId="1F20755F"/>
  <w16cid:commentId w16cid:paraId="2CF444D1" w16cid:durableId="1F20751C"/>
  <w16cid:commentId w16cid:paraId="4EFE7682" w16cid:durableId="1F2075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DF3A" w14:textId="77777777" w:rsidR="00A648EB" w:rsidRDefault="00A648EB">
      <w:pPr>
        <w:spacing w:line="240" w:lineRule="auto"/>
      </w:pPr>
      <w:r>
        <w:separator/>
      </w:r>
    </w:p>
  </w:endnote>
  <w:endnote w:type="continuationSeparator" w:id="0">
    <w:p w14:paraId="33A8621F" w14:textId="77777777" w:rsidR="00A648EB" w:rsidRDefault="00A64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C144" w14:textId="785A45C6" w:rsidR="00CD55CA" w:rsidRDefault="00CD55CA">
    <w:pPr>
      <w:jc w:val="right"/>
    </w:pPr>
    <w:r>
      <w:fldChar w:fldCharType="begin"/>
    </w:r>
    <w:r>
      <w:instrText>PAGE</w:instrText>
    </w:r>
    <w:r>
      <w:fldChar w:fldCharType="separate"/>
    </w:r>
    <w:r w:rsidR="0062455B">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8CE98" w14:textId="77777777" w:rsidR="00A648EB" w:rsidRDefault="00A648EB">
      <w:pPr>
        <w:spacing w:line="240" w:lineRule="auto"/>
      </w:pPr>
      <w:r>
        <w:separator/>
      </w:r>
    </w:p>
  </w:footnote>
  <w:footnote w:type="continuationSeparator" w:id="0">
    <w:p w14:paraId="6C52E577" w14:textId="77777777" w:rsidR="00A648EB" w:rsidRDefault="00A648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EE53" w14:textId="77777777" w:rsidR="00CD55CA" w:rsidRDefault="00CD55CA">
    <w:r>
      <w:rPr>
        <w:noProof/>
        <w:lang w:val="en-US" w:eastAsia="en-US"/>
      </w:rPr>
      <w:drawing>
        <wp:anchor distT="114300" distB="114300" distL="114300" distR="114300" simplePos="0" relativeHeight="251658240" behindDoc="0" locked="0" layoutInCell="1" hidden="0" allowOverlap="1" wp14:anchorId="7ED4C638" wp14:editId="43C56115">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ca4027">
    <w15:presenceInfo w15:providerId="AD" w15:userId="S-1-5-21-175057848-3227440194-3263585019-36232"/>
  </w15:person>
  <w15:person w15:author="Stefan">
    <w15:presenceInfo w15:providerId="None" w15:userId="Stefan"/>
  </w15:person>
  <w15:person w15:author="Stefanie Pors">
    <w15:presenceInfo w15:providerId="AD" w15:userId="S-1-5-21-2052111302-1275210071-1644491937-416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14427B"/>
    <w:rsid w:val="00366066"/>
    <w:rsid w:val="003F6318"/>
    <w:rsid w:val="004F1507"/>
    <w:rsid w:val="00522BB2"/>
    <w:rsid w:val="005B118C"/>
    <w:rsid w:val="0062455B"/>
    <w:rsid w:val="00673BFA"/>
    <w:rsid w:val="00766731"/>
    <w:rsid w:val="00A22844"/>
    <w:rsid w:val="00A648EB"/>
    <w:rsid w:val="00AC00C8"/>
    <w:rsid w:val="00B172AC"/>
    <w:rsid w:val="00C863E5"/>
    <w:rsid w:val="00CD55CA"/>
    <w:rsid w:val="00CF7BD5"/>
    <w:rsid w:val="00E615A2"/>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8FDF"/>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spdx.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hainproject.org/specification-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5515</Words>
  <Characters>34747</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Stefan</cp:lastModifiedBy>
  <cp:revision>3</cp:revision>
  <dcterms:created xsi:type="dcterms:W3CDTF">2018-07-06T12:34:00Z</dcterms:created>
  <dcterms:modified xsi:type="dcterms:W3CDTF">2018-08-16T20:15:00Z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